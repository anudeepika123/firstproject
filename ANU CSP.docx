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607C" w14:textId="616560A2" w:rsidR="00EA2AED" w:rsidRPr="00BD2896" w:rsidRDefault="001854C1" w:rsidP="00E9484D">
      <w:pPr>
        <w:rPr>
          <w:color w:val="002060"/>
          <w:sz w:val="44"/>
          <w:szCs w:val="44"/>
          <w:u w:val="single" w:color="FFFFFF" w:themeColor="background1"/>
          <w:lang w:val="en-IN"/>
        </w:rPr>
      </w:pPr>
      <w:r>
        <w:rPr>
          <w:color w:val="002060"/>
          <w:sz w:val="44"/>
          <w:szCs w:val="44"/>
          <w:u w:val="single" w:color="FFFFFF" w:themeColor="background1"/>
          <w:lang w:val="en-IN"/>
        </w:rPr>
        <w:t xml:space="preserve">        </w:t>
      </w:r>
      <w:r w:rsidR="6861A592" w:rsidRPr="00BD2896">
        <w:rPr>
          <w:color w:val="002060"/>
          <w:sz w:val="44"/>
          <w:szCs w:val="44"/>
          <w:u w:val="single" w:color="FFFFFF" w:themeColor="background1"/>
          <w:lang w:val="en-IN"/>
        </w:rPr>
        <w:t>COMMUNITY SERVICE PROJECT REPORT ON</w:t>
      </w:r>
    </w:p>
    <w:p w14:paraId="46954824" w14:textId="4DF8EB3D" w:rsidR="008A277B" w:rsidRPr="00BD2896" w:rsidRDefault="4A273673" w:rsidP="00E9484D">
      <w:pPr>
        <w:rPr>
          <w:color w:val="FF0000"/>
          <w:sz w:val="32"/>
          <w:szCs w:val="32"/>
          <w:u w:val="single" w:color="FFFFFF" w:themeColor="background1"/>
          <w:lang w:val="en-IN"/>
        </w:rPr>
      </w:pPr>
      <w:r w:rsidRPr="00BD2896">
        <w:rPr>
          <w:color w:val="FF0000"/>
          <w:sz w:val="44"/>
          <w:szCs w:val="44"/>
          <w:u w:color="FFFFFF" w:themeColor="background1"/>
          <w:lang w:val="en-IN"/>
        </w:rPr>
        <w:t xml:space="preserve">    </w:t>
      </w:r>
      <w:ins w:id="0" w:author="Ramya Sada">
        <w:r w:rsidR="00E9484D" w:rsidRPr="00BD2896">
          <w:rPr>
            <w:color w:val="FF0000"/>
            <w:sz w:val="32"/>
            <w:szCs w:val="32"/>
            <w:u w:val="single" w:color="FFFFFF" w:themeColor="background1"/>
            <w:lang w:val="en-IN"/>
          </w:rPr>
          <w:t>RECOGNITION AND PREVENTIONS OF SPAM CALLS AND MESSAGES</w:t>
        </w:r>
      </w:ins>
    </w:p>
    <w:p w14:paraId="5F3FFDF0" w14:textId="66F89678" w:rsidR="009B0DA6" w:rsidRDefault="001854C1" w:rsidP="00E9484D">
      <w:pPr>
        <w:spacing w:line="276" w:lineRule="auto"/>
        <w:ind w:left="720"/>
        <w:rPr>
          <w:color w:val="000000" w:themeColor="text1"/>
          <w:sz w:val="32"/>
          <w:szCs w:val="32"/>
          <w:u w:val="single" w:color="FFFFFF" w:themeColor="background1"/>
          <w:lang w:val="en-IN"/>
        </w:rPr>
      </w:pPr>
      <w:r>
        <w:rPr>
          <w:color w:val="000000" w:themeColor="text1"/>
          <w:sz w:val="32"/>
          <w:szCs w:val="32"/>
          <w:u w:val="single" w:color="FFFFFF" w:themeColor="background1"/>
          <w:lang w:val="en-IN"/>
        </w:rPr>
        <w:t xml:space="preserve">  </w:t>
      </w:r>
      <w:r w:rsidR="6861A592" w:rsidRPr="00BD2896">
        <w:rPr>
          <w:color w:val="000000" w:themeColor="text1"/>
          <w:sz w:val="32"/>
          <w:szCs w:val="32"/>
          <w:u w:val="single" w:color="FFFFFF" w:themeColor="background1"/>
          <w:lang w:val="en-IN"/>
        </w:rPr>
        <w:t xml:space="preserve">Submitted in partial fulfilment for the award of the degree of </w:t>
      </w:r>
    </w:p>
    <w:p w14:paraId="72115269" w14:textId="77777777" w:rsidR="00974686" w:rsidRPr="00BD2896" w:rsidRDefault="00974686" w:rsidP="00E9484D">
      <w:pPr>
        <w:spacing w:line="276" w:lineRule="auto"/>
        <w:ind w:left="720"/>
        <w:rPr>
          <w:color w:val="00B050"/>
          <w:sz w:val="40"/>
          <w:szCs w:val="40"/>
          <w:u w:val="single" w:color="FFFFFF" w:themeColor="background1"/>
          <w:lang w:val="en-IN"/>
        </w:rPr>
      </w:pPr>
    </w:p>
    <w:p w14:paraId="5C96F293" w14:textId="25E4C8D8" w:rsidR="001854C1" w:rsidRPr="00BD2896" w:rsidRDefault="4A273673" w:rsidP="00E9484D">
      <w:pPr>
        <w:spacing w:line="276" w:lineRule="auto"/>
        <w:rPr>
          <w:color w:val="00B050"/>
          <w:sz w:val="40"/>
          <w:szCs w:val="40"/>
          <w:u w:val="single" w:color="FFFFFF" w:themeColor="background1"/>
          <w:lang w:val="en-IN"/>
        </w:rPr>
      </w:pPr>
      <w:r w:rsidRPr="00BD2896">
        <w:rPr>
          <w:color w:val="00B050"/>
          <w:sz w:val="40"/>
          <w:szCs w:val="40"/>
          <w:u w:color="FFFFFF" w:themeColor="background1"/>
          <w:lang w:val="en-IN"/>
        </w:rPr>
        <w:t xml:space="preserve">  </w:t>
      </w:r>
      <w:r w:rsidR="00E9484D" w:rsidRPr="00BD2896">
        <w:rPr>
          <w:color w:val="000000" w:themeColor="text1"/>
          <w:sz w:val="32"/>
          <w:szCs w:val="32"/>
          <w:u w:val="single" w:color="FFFFFF" w:themeColor="background1"/>
          <w:lang w:val="en-IN"/>
        </w:rPr>
        <w:t xml:space="preserve">       </w:t>
      </w:r>
      <w:r w:rsidR="001854C1">
        <w:rPr>
          <w:color w:val="000000" w:themeColor="text1"/>
          <w:sz w:val="32"/>
          <w:szCs w:val="32"/>
          <w:u w:val="single" w:color="FFFFFF" w:themeColor="background1"/>
          <w:lang w:val="en-IN"/>
        </w:rPr>
        <w:t xml:space="preserve">                  </w:t>
      </w:r>
      <w:r w:rsidR="00B26300" w:rsidRPr="00BD2896">
        <w:rPr>
          <w:color w:val="00B050"/>
          <w:sz w:val="40"/>
          <w:szCs w:val="40"/>
          <w:u w:color="FFFFFF" w:themeColor="background1"/>
          <w:lang w:val="en-IN"/>
        </w:rPr>
        <w:t xml:space="preserve"> </w:t>
      </w:r>
      <w:r w:rsidR="6861A592" w:rsidRPr="00BD2896">
        <w:rPr>
          <w:color w:val="00B050"/>
          <w:sz w:val="40"/>
          <w:szCs w:val="40"/>
          <w:u w:val="single" w:color="FFFFFF" w:themeColor="background1"/>
          <w:lang w:val="en-IN"/>
        </w:rPr>
        <w:t>BACHELOR OF TECHNOLOGY</w:t>
      </w:r>
    </w:p>
    <w:p w14:paraId="442D679F" w14:textId="0609D23E" w:rsidR="001854C1" w:rsidRDefault="4A273673" w:rsidP="001854C1">
      <w:pPr>
        <w:spacing w:line="480" w:lineRule="auto"/>
        <w:ind w:left="2880"/>
        <w:rPr>
          <w:sz w:val="40"/>
          <w:szCs w:val="40"/>
          <w:u w:val="single" w:color="FFFFFF" w:themeColor="background1"/>
          <w:lang w:val="en-IN"/>
        </w:rPr>
      </w:pPr>
      <w:r w:rsidRPr="00BD2896">
        <w:rPr>
          <w:sz w:val="40"/>
          <w:szCs w:val="40"/>
          <w:u w:color="FFFFFF" w:themeColor="background1"/>
          <w:lang w:val="en-IN"/>
        </w:rPr>
        <w:t xml:space="preserve">          </w:t>
      </w:r>
      <w:r w:rsidR="001854C1">
        <w:rPr>
          <w:sz w:val="40"/>
          <w:szCs w:val="40"/>
          <w:u w:color="FFFFFF" w:themeColor="background1"/>
          <w:lang w:val="en-IN"/>
        </w:rPr>
        <w:t xml:space="preserve">     </w:t>
      </w:r>
      <w:r w:rsidR="001854C1">
        <w:rPr>
          <w:sz w:val="40"/>
          <w:szCs w:val="40"/>
          <w:u w:val="single" w:color="FFFFFF" w:themeColor="background1"/>
          <w:lang w:val="en-IN"/>
        </w:rPr>
        <w:t>In</w:t>
      </w:r>
    </w:p>
    <w:p w14:paraId="28DB4295" w14:textId="4F01B556" w:rsidR="009B0DA6" w:rsidRPr="001854C1" w:rsidRDefault="001854C1" w:rsidP="001854C1">
      <w:pPr>
        <w:spacing w:line="480" w:lineRule="auto"/>
        <w:rPr>
          <w:sz w:val="40"/>
          <w:szCs w:val="40"/>
          <w:u w:val="single" w:color="FFFFFF" w:themeColor="background1"/>
          <w:lang w:val="en-IN"/>
        </w:rPr>
      </w:pPr>
      <w:r>
        <w:rPr>
          <w:sz w:val="40"/>
          <w:szCs w:val="40"/>
          <w:u w:val="single" w:color="FFFFFF" w:themeColor="background1"/>
          <w:lang w:val="en-IN"/>
        </w:rPr>
        <w:t xml:space="preserve">                      </w:t>
      </w:r>
      <w:r w:rsidR="6861A592" w:rsidRPr="00BD2896">
        <w:rPr>
          <w:color w:val="FF0000"/>
          <w:sz w:val="32"/>
          <w:szCs w:val="32"/>
          <w:u w:val="single" w:color="FFFFFF" w:themeColor="background1"/>
          <w:lang w:val="en-IN"/>
        </w:rPr>
        <w:t>COMPUTER SCIENCE AND ENGINEERING</w:t>
      </w:r>
    </w:p>
    <w:p w14:paraId="7E9616CE" w14:textId="0D23FD1E" w:rsidR="009B0DA6" w:rsidRPr="00BD2896" w:rsidRDefault="4A273673" w:rsidP="6861A592">
      <w:pPr>
        <w:spacing w:line="480" w:lineRule="auto"/>
        <w:ind w:left="2160"/>
        <w:rPr>
          <w:sz w:val="32"/>
          <w:szCs w:val="32"/>
          <w:u w:val="single" w:color="FFFFFF" w:themeColor="background1"/>
          <w:lang w:val="en-IN"/>
        </w:rPr>
      </w:pPr>
      <w:r w:rsidRPr="00BD2896">
        <w:rPr>
          <w:sz w:val="32"/>
          <w:szCs w:val="32"/>
          <w:u w:color="FFFFFF" w:themeColor="background1"/>
          <w:lang w:val="en-IN"/>
        </w:rPr>
        <w:t xml:space="preserve">            </w:t>
      </w:r>
      <w:r w:rsidR="001854C1">
        <w:rPr>
          <w:sz w:val="32"/>
          <w:szCs w:val="32"/>
          <w:u w:color="FFFFFF" w:themeColor="background1"/>
          <w:lang w:val="en-IN"/>
        </w:rPr>
        <w:t xml:space="preserve">              </w:t>
      </w:r>
      <w:r w:rsidRPr="00BD2896">
        <w:rPr>
          <w:sz w:val="32"/>
          <w:szCs w:val="32"/>
          <w:u w:color="FFFFFF" w:themeColor="background1"/>
          <w:lang w:val="en-IN"/>
        </w:rPr>
        <w:t xml:space="preserve"> </w:t>
      </w:r>
      <w:r w:rsidRPr="00BD2896">
        <w:rPr>
          <w:sz w:val="32"/>
          <w:szCs w:val="32"/>
          <w:u w:val="single" w:color="FFFFFF" w:themeColor="background1"/>
          <w:lang w:val="en-IN"/>
        </w:rPr>
        <w:t>By</w:t>
      </w:r>
    </w:p>
    <w:p w14:paraId="5EF5E461" w14:textId="27D21A13" w:rsidR="009B0DA6" w:rsidRPr="00BD2896" w:rsidRDefault="00B26300" w:rsidP="00B26300">
      <w:pPr>
        <w:spacing w:line="480" w:lineRule="auto"/>
        <w:rPr>
          <w:sz w:val="32"/>
          <w:szCs w:val="32"/>
          <w:u w:val="single" w:color="FFFFFF" w:themeColor="background1"/>
          <w:lang w:val="en-IN"/>
        </w:rPr>
      </w:pPr>
      <w:r w:rsidRPr="00BD2896">
        <w:rPr>
          <w:sz w:val="32"/>
          <w:szCs w:val="32"/>
          <w:u w:color="FFFFFF" w:themeColor="background1"/>
          <w:lang w:val="en-IN"/>
        </w:rPr>
        <w:t xml:space="preserve">                     </w:t>
      </w:r>
      <w:r w:rsidR="4A273673" w:rsidRPr="00BD2896">
        <w:rPr>
          <w:sz w:val="32"/>
          <w:szCs w:val="32"/>
          <w:u w:color="FFFFFF" w:themeColor="background1"/>
          <w:lang w:val="en-IN"/>
        </w:rPr>
        <w:t xml:space="preserve">      </w:t>
      </w:r>
      <w:r w:rsidR="00426823">
        <w:rPr>
          <w:sz w:val="32"/>
          <w:szCs w:val="32"/>
          <w:u w:color="FFFFFF" w:themeColor="background1"/>
          <w:lang w:val="en-IN"/>
        </w:rPr>
        <w:t xml:space="preserve">     </w:t>
      </w:r>
      <w:r w:rsidR="4A273673" w:rsidRPr="00BD2896">
        <w:rPr>
          <w:sz w:val="32"/>
          <w:szCs w:val="32"/>
          <w:u w:color="FFFFFF" w:themeColor="background1"/>
          <w:lang w:val="en-IN"/>
        </w:rPr>
        <w:t xml:space="preserve">  </w:t>
      </w:r>
      <w:r w:rsidR="001854C1">
        <w:rPr>
          <w:sz w:val="32"/>
          <w:szCs w:val="32"/>
          <w:u w:color="FFFFFF" w:themeColor="background1"/>
          <w:lang w:val="en-IN"/>
        </w:rPr>
        <w:t xml:space="preserve">        </w:t>
      </w:r>
      <w:r w:rsidR="001854C1">
        <w:rPr>
          <w:sz w:val="32"/>
          <w:szCs w:val="32"/>
          <w:u w:val="single" w:color="FFFFFF" w:themeColor="background1"/>
          <w:lang w:val="en-IN"/>
        </w:rPr>
        <w:t>GUBBALA ANUDEEPIKA</w:t>
      </w:r>
    </w:p>
    <w:p w14:paraId="1A474DB5" w14:textId="006F4A93" w:rsidR="009B0DA6" w:rsidRPr="00BD2896" w:rsidRDefault="23C9DC95" w:rsidP="47CD1C80">
      <w:pPr>
        <w:spacing w:line="480" w:lineRule="auto"/>
        <w:rPr>
          <w:b/>
          <w:color w:val="0070C0"/>
          <w:sz w:val="32"/>
          <w:szCs w:val="32"/>
          <w:u w:val="single" w:color="FFFFFF" w:themeColor="background1"/>
          <w:lang w:val="en-IN"/>
        </w:rPr>
      </w:pPr>
      <w:r w:rsidRPr="00BD2896">
        <w:rPr>
          <w:b/>
          <w:color w:val="0070C0"/>
          <w:sz w:val="32"/>
          <w:szCs w:val="32"/>
          <w:u w:color="FFFFFF" w:themeColor="background1"/>
          <w:lang w:val="en-IN"/>
        </w:rPr>
        <w:t xml:space="preserve">                     </w:t>
      </w:r>
      <w:r w:rsidR="4A273673" w:rsidRPr="00BD2896">
        <w:rPr>
          <w:b/>
          <w:bCs/>
          <w:color w:val="0070C0"/>
          <w:sz w:val="32"/>
          <w:szCs w:val="32"/>
          <w:u w:color="FFFFFF" w:themeColor="background1"/>
          <w:lang w:val="en-IN"/>
        </w:rPr>
        <w:t xml:space="preserve">                 </w:t>
      </w:r>
      <w:r w:rsidR="001854C1">
        <w:rPr>
          <w:b/>
          <w:bCs/>
          <w:color w:val="0070C0"/>
          <w:sz w:val="32"/>
          <w:szCs w:val="32"/>
          <w:u w:color="FFFFFF" w:themeColor="background1"/>
          <w:lang w:val="en-IN"/>
        </w:rPr>
        <w:t xml:space="preserve">          </w:t>
      </w:r>
      <w:r w:rsidR="4A273673" w:rsidRPr="00BD2896">
        <w:rPr>
          <w:b/>
          <w:bCs/>
          <w:color w:val="0070C0"/>
          <w:sz w:val="32"/>
          <w:szCs w:val="32"/>
          <w:u w:color="FFFFFF" w:themeColor="background1"/>
          <w:lang w:val="en-IN"/>
        </w:rPr>
        <w:t xml:space="preserve"> </w:t>
      </w:r>
      <w:r w:rsidR="4A273673" w:rsidRPr="00BD2896">
        <w:rPr>
          <w:b/>
          <w:bCs/>
          <w:color w:val="0070C0"/>
          <w:sz w:val="32"/>
          <w:szCs w:val="32"/>
          <w:u w:val="single" w:color="FFFFFF" w:themeColor="background1"/>
          <w:lang w:val="en-IN"/>
        </w:rPr>
        <w:t>22A81A05</w:t>
      </w:r>
      <w:r w:rsidR="001854C1">
        <w:rPr>
          <w:b/>
          <w:bCs/>
          <w:color w:val="0070C0"/>
          <w:sz w:val="32"/>
          <w:szCs w:val="32"/>
          <w:u w:val="single" w:color="FFFFFF" w:themeColor="background1"/>
          <w:lang w:val="en-IN"/>
        </w:rPr>
        <w:t>M1</w:t>
      </w:r>
    </w:p>
    <w:p w14:paraId="3C7CE4E2" w14:textId="2616863B" w:rsidR="009B0DA6" w:rsidRPr="00BD2896" w:rsidRDefault="4A273673" w:rsidP="00B26300">
      <w:pPr>
        <w:spacing w:line="360" w:lineRule="auto"/>
        <w:rPr>
          <w:color w:val="00B050"/>
          <w:sz w:val="36"/>
          <w:szCs w:val="36"/>
          <w:u w:val="single" w:color="FFFFFF" w:themeColor="background1"/>
          <w:lang w:val="en-IN"/>
        </w:rPr>
      </w:pPr>
      <w:r w:rsidRPr="00BD2896">
        <w:rPr>
          <w:color w:val="00B050"/>
          <w:sz w:val="36"/>
          <w:szCs w:val="36"/>
          <w:u w:color="FFFFFF" w:themeColor="background1"/>
          <w:lang w:val="en-IN"/>
        </w:rPr>
        <w:t xml:space="preserve">             </w:t>
      </w:r>
      <w:r w:rsidR="00B26300" w:rsidRPr="00BD2896">
        <w:rPr>
          <w:color w:val="00B050"/>
          <w:sz w:val="36"/>
          <w:szCs w:val="36"/>
          <w:u w:color="FFFFFF" w:themeColor="background1"/>
          <w:lang w:val="en-IN"/>
        </w:rPr>
        <w:t xml:space="preserve">         </w:t>
      </w:r>
      <w:r w:rsidR="001854C1">
        <w:rPr>
          <w:color w:val="00B050"/>
          <w:sz w:val="36"/>
          <w:szCs w:val="36"/>
          <w:u w:color="FFFFFF" w:themeColor="background1"/>
          <w:lang w:val="en-IN"/>
        </w:rPr>
        <w:t xml:space="preserve">  </w:t>
      </w:r>
      <w:r w:rsidR="6861A592" w:rsidRPr="00BD2896">
        <w:rPr>
          <w:color w:val="00B050"/>
          <w:sz w:val="36"/>
          <w:szCs w:val="36"/>
          <w:u w:val="single" w:color="FFFFFF" w:themeColor="background1"/>
          <w:lang w:val="en-IN"/>
        </w:rPr>
        <w:t>Under the Esteemed supervision of</w:t>
      </w:r>
      <w:r w:rsidR="4DF63825" w:rsidRPr="00BD2896">
        <w:rPr>
          <w:color w:val="00B050"/>
          <w:sz w:val="36"/>
          <w:szCs w:val="36"/>
          <w:u w:val="single" w:color="FFFFFF" w:themeColor="background1"/>
          <w:lang w:val="en-IN"/>
        </w:rPr>
        <w:t xml:space="preserve">    </w:t>
      </w:r>
    </w:p>
    <w:p w14:paraId="1E657A8F" w14:textId="1A795332" w:rsidR="009B0DA6" w:rsidRPr="00BD2896" w:rsidRDefault="00B26300" w:rsidP="4DF63825">
      <w:pPr>
        <w:spacing w:line="276" w:lineRule="auto"/>
        <w:rPr>
          <w:color w:val="FF0000"/>
          <w:sz w:val="40"/>
          <w:szCs w:val="40"/>
          <w:u w:val="single" w:color="FFFFFF" w:themeColor="background1"/>
          <w:lang w:val="en-IN"/>
        </w:rPr>
      </w:pPr>
      <w:r w:rsidRPr="00BD2896">
        <w:rPr>
          <w:color w:val="FF0000"/>
          <w:sz w:val="40"/>
          <w:szCs w:val="40"/>
          <w:u w:color="FFFFFF" w:themeColor="background1"/>
          <w:lang w:val="en-IN"/>
        </w:rPr>
        <w:t xml:space="preserve">                         </w:t>
      </w:r>
      <w:r w:rsidR="4A273673" w:rsidRPr="00BD2896">
        <w:rPr>
          <w:color w:val="FF0000"/>
          <w:sz w:val="40"/>
          <w:szCs w:val="40"/>
          <w:u w:color="FFFFFF" w:themeColor="background1"/>
          <w:lang w:val="en-IN"/>
        </w:rPr>
        <w:t xml:space="preserve">     </w:t>
      </w:r>
      <w:r w:rsidR="001854C1">
        <w:rPr>
          <w:color w:val="FF0000"/>
          <w:sz w:val="40"/>
          <w:szCs w:val="40"/>
          <w:u w:color="FFFFFF" w:themeColor="background1"/>
          <w:lang w:val="en-IN"/>
        </w:rPr>
        <w:t xml:space="preserve">    </w:t>
      </w:r>
      <w:r w:rsidR="4A273673" w:rsidRPr="00BD2896">
        <w:rPr>
          <w:color w:val="FF0000"/>
          <w:sz w:val="40"/>
          <w:szCs w:val="40"/>
          <w:u w:val="single" w:color="FFFFFF" w:themeColor="background1"/>
          <w:lang w:val="en-IN"/>
        </w:rPr>
        <w:t xml:space="preserve">MR. </w:t>
      </w:r>
      <w:r w:rsidR="6861A592" w:rsidRPr="00BD2896">
        <w:rPr>
          <w:color w:val="FF0000"/>
          <w:sz w:val="40"/>
          <w:szCs w:val="40"/>
          <w:u w:val="single" w:color="FFFFFF" w:themeColor="background1"/>
          <w:lang w:val="en-IN"/>
        </w:rPr>
        <w:t>G.</w:t>
      </w:r>
      <w:r w:rsidR="4A273673" w:rsidRPr="00BD2896">
        <w:rPr>
          <w:color w:val="FF0000"/>
          <w:sz w:val="40"/>
          <w:szCs w:val="40"/>
          <w:u w:val="single" w:color="FFFFFF" w:themeColor="background1"/>
          <w:lang w:val="en-IN"/>
        </w:rPr>
        <w:t xml:space="preserve"> </w:t>
      </w:r>
      <w:r w:rsidR="6861A592" w:rsidRPr="00BD2896">
        <w:rPr>
          <w:color w:val="FF0000"/>
          <w:sz w:val="40"/>
          <w:szCs w:val="40"/>
          <w:u w:val="single" w:color="FFFFFF" w:themeColor="background1"/>
          <w:lang w:val="en-IN"/>
        </w:rPr>
        <w:t>NATARAJ</w:t>
      </w:r>
    </w:p>
    <w:p w14:paraId="361B8C3A" w14:textId="1FE41E22" w:rsidR="006A6DF6" w:rsidRPr="00BD2896" w:rsidRDefault="4A273673" w:rsidP="6861A592">
      <w:pPr>
        <w:spacing w:line="276" w:lineRule="auto"/>
        <w:ind w:left="2160"/>
        <w:rPr>
          <w:color w:val="FF0000"/>
          <w:sz w:val="40"/>
          <w:szCs w:val="40"/>
          <w:u w:val="single" w:color="FFFFFF" w:themeColor="background1"/>
          <w:lang w:val="en-IN"/>
        </w:rPr>
      </w:pPr>
      <w:r w:rsidRPr="00BD2896">
        <w:rPr>
          <w:color w:val="FF0000"/>
          <w:sz w:val="32"/>
          <w:szCs w:val="32"/>
          <w:u w:color="FFFFFF" w:themeColor="background1"/>
          <w:lang w:val="en-IN"/>
        </w:rPr>
        <w:t xml:space="preserve">        </w:t>
      </w:r>
      <w:r w:rsidR="001854C1">
        <w:rPr>
          <w:color w:val="FF0000"/>
          <w:sz w:val="32"/>
          <w:szCs w:val="32"/>
          <w:u w:color="FFFFFF" w:themeColor="background1"/>
          <w:lang w:val="en-IN"/>
        </w:rPr>
        <w:t xml:space="preserve">       </w:t>
      </w:r>
      <w:r w:rsidR="6861A592" w:rsidRPr="00BD2896">
        <w:rPr>
          <w:color w:val="FF0000"/>
          <w:sz w:val="32"/>
          <w:szCs w:val="32"/>
          <w:u w:val="single" w:color="FFFFFF" w:themeColor="background1"/>
          <w:lang w:val="en-IN"/>
        </w:rPr>
        <w:t>Assistant professor</w:t>
      </w:r>
    </w:p>
    <w:p w14:paraId="59DF6376" w14:textId="3889604A" w:rsidR="00926C3B" w:rsidRPr="00BD2896" w:rsidRDefault="001854C1" w:rsidP="6861A592">
      <w:pPr>
        <w:spacing w:line="276" w:lineRule="auto"/>
        <w:ind w:left="2880"/>
        <w:rPr>
          <w:sz w:val="32"/>
          <w:szCs w:val="32"/>
          <w:u w:val="single" w:color="FFFFFF" w:themeColor="background1"/>
          <w:lang w:val="en-IN"/>
        </w:rPr>
      </w:pPr>
      <w:r>
        <w:rPr>
          <w:sz w:val="32"/>
          <w:szCs w:val="32"/>
          <w:u w:val="single" w:color="FFFFFF" w:themeColor="background1"/>
          <w:lang w:val="en-IN"/>
        </w:rPr>
        <w:t xml:space="preserve">        </w:t>
      </w:r>
      <w:r w:rsidR="00926C3B" w:rsidRPr="00BD2896">
        <w:rPr>
          <w:noProof/>
          <w:u w:val="single" w:color="FFFFFF" w:themeColor="background1"/>
        </w:rPr>
        <w:drawing>
          <wp:inline distT="0" distB="0" distL="0" distR="0" wp14:anchorId="1C85DAA5" wp14:editId="6861A592">
            <wp:extent cx="1349377" cy="1016000"/>
            <wp:effectExtent l="0" t="0" r="3175" b="0"/>
            <wp:docPr id="1677468687" name="Picture 1677468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468687"/>
                    <pic:cNvPicPr/>
                  </pic:nvPicPr>
                  <pic:blipFill>
                    <a:blip r:embed="rId11">
                      <a:extLst>
                        <a:ext uri="{28A0092B-C50C-407E-A947-70E740481C1C}">
                          <a14:useLocalDpi xmlns:a14="http://schemas.microsoft.com/office/drawing/2010/main" val="0"/>
                        </a:ext>
                      </a:extLst>
                    </a:blip>
                    <a:stretch>
                      <a:fillRect/>
                    </a:stretch>
                  </pic:blipFill>
                  <pic:spPr>
                    <a:xfrm>
                      <a:off x="0" y="0"/>
                      <a:ext cx="1349377" cy="1016000"/>
                    </a:xfrm>
                    <a:prstGeom prst="rect">
                      <a:avLst/>
                    </a:prstGeom>
                  </pic:spPr>
                </pic:pic>
              </a:graphicData>
            </a:graphic>
          </wp:inline>
        </w:drawing>
      </w:r>
    </w:p>
    <w:p w14:paraId="69F79043" w14:textId="532DFEE7" w:rsidR="00926C3B" w:rsidRPr="00BD2896" w:rsidRDefault="001854C1" w:rsidP="6861A592">
      <w:pPr>
        <w:spacing w:line="276" w:lineRule="auto"/>
        <w:rPr>
          <w:sz w:val="28"/>
          <w:szCs w:val="28"/>
          <w:u w:val="single" w:color="FFFFFF" w:themeColor="background1"/>
          <w:lang w:val="en-IN"/>
        </w:rPr>
      </w:pPr>
      <w:r>
        <w:rPr>
          <w:sz w:val="28"/>
          <w:szCs w:val="28"/>
          <w:u w:val="single" w:color="FFFFFF" w:themeColor="background1"/>
          <w:lang w:val="en-IN"/>
        </w:rPr>
        <w:t xml:space="preserve">          </w:t>
      </w:r>
      <w:r w:rsidR="6861A592" w:rsidRPr="00BD2896">
        <w:rPr>
          <w:sz w:val="28"/>
          <w:szCs w:val="28"/>
          <w:u w:val="single" w:color="FFFFFF" w:themeColor="background1"/>
          <w:lang w:val="en-IN"/>
        </w:rPr>
        <w:t>Department of computer science and Engineering (Accredited by N.B.A)</w:t>
      </w:r>
    </w:p>
    <w:p w14:paraId="596657D8" w14:textId="4F918C2B" w:rsidR="00926C3B" w:rsidRPr="00BD2896" w:rsidRDefault="001854C1" w:rsidP="6861A592">
      <w:pPr>
        <w:spacing w:line="276" w:lineRule="auto"/>
        <w:rPr>
          <w:sz w:val="40"/>
          <w:szCs w:val="40"/>
          <w:u w:val="single" w:color="FFFFFF" w:themeColor="background1"/>
          <w:lang w:val="en-IN"/>
        </w:rPr>
      </w:pPr>
      <w:r>
        <w:rPr>
          <w:sz w:val="40"/>
          <w:szCs w:val="40"/>
          <w:u w:val="single" w:color="FFFFFF" w:themeColor="background1"/>
          <w:lang w:val="en-IN"/>
        </w:rPr>
        <w:t xml:space="preserve">        </w:t>
      </w:r>
      <w:r w:rsidR="6861A592" w:rsidRPr="00BD2896">
        <w:rPr>
          <w:sz w:val="40"/>
          <w:szCs w:val="40"/>
          <w:u w:val="single" w:color="FFFFFF" w:themeColor="background1"/>
          <w:lang w:val="en-IN"/>
        </w:rPr>
        <w:t>SRI VASAVI ENGINEERING COLLEGE(Autonomous)</w:t>
      </w:r>
    </w:p>
    <w:p w14:paraId="4644DCD3" w14:textId="2C2D4744" w:rsidR="00926C3B" w:rsidRPr="00BD2896" w:rsidRDefault="001854C1" w:rsidP="6861A592">
      <w:pPr>
        <w:spacing w:line="276" w:lineRule="auto"/>
        <w:rPr>
          <w:sz w:val="40"/>
          <w:szCs w:val="40"/>
          <w:u w:val="single" w:color="FFFFFF" w:themeColor="background1"/>
          <w:lang w:val="en-IN"/>
        </w:rPr>
      </w:pPr>
      <w:r>
        <w:rPr>
          <w:sz w:val="40"/>
          <w:szCs w:val="40"/>
          <w:u w:val="single" w:color="FFFFFF" w:themeColor="background1"/>
          <w:lang w:val="en-IN"/>
        </w:rPr>
        <w:t xml:space="preserve">           </w:t>
      </w:r>
      <w:r w:rsidR="6861A592" w:rsidRPr="00BD2896">
        <w:rPr>
          <w:sz w:val="40"/>
          <w:szCs w:val="40"/>
          <w:u w:val="single" w:color="FFFFFF" w:themeColor="background1"/>
          <w:lang w:val="en-IN"/>
        </w:rPr>
        <w:t>(Affiliated to JNTUK,</w:t>
      </w:r>
      <w:r w:rsidR="00400CC7" w:rsidRPr="00BD2896">
        <w:rPr>
          <w:sz w:val="40"/>
          <w:szCs w:val="40"/>
          <w:u w:val="single" w:color="FFFFFF" w:themeColor="background1"/>
          <w:lang w:val="en-IN"/>
        </w:rPr>
        <w:t xml:space="preserve"> </w:t>
      </w:r>
      <w:r w:rsidR="6861A592" w:rsidRPr="00BD2896">
        <w:rPr>
          <w:sz w:val="40"/>
          <w:szCs w:val="40"/>
          <w:u w:val="single" w:color="FFFFFF" w:themeColor="background1"/>
          <w:lang w:val="en-IN"/>
        </w:rPr>
        <w:t>Kakinada)</w:t>
      </w:r>
      <w:r w:rsidR="00400CC7" w:rsidRPr="00BD2896">
        <w:rPr>
          <w:sz w:val="40"/>
          <w:szCs w:val="40"/>
          <w:u w:val="single" w:color="FFFFFF" w:themeColor="background1"/>
          <w:lang w:val="en-IN"/>
        </w:rPr>
        <w:t xml:space="preserve"> </w:t>
      </w:r>
      <w:proofErr w:type="spellStart"/>
      <w:r w:rsidR="6861A592" w:rsidRPr="00BD2896">
        <w:rPr>
          <w:sz w:val="40"/>
          <w:szCs w:val="40"/>
          <w:u w:val="single" w:color="FFFFFF" w:themeColor="background1"/>
          <w:lang w:val="en-IN"/>
        </w:rPr>
        <w:t>Pedatadepalli</w:t>
      </w:r>
      <w:proofErr w:type="spellEnd"/>
      <w:r w:rsidR="6861A592" w:rsidRPr="00BD2896">
        <w:rPr>
          <w:sz w:val="40"/>
          <w:szCs w:val="40"/>
          <w:u w:val="single" w:color="FFFFFF" w:themeColor="background1"/>
          <w:lang w:val="en-IN"/>
        </w:rPr>
        <w:t>,</w:t>
      </w:r>
    </w:p>
    <w:p w14:paraId="75595C5B" w14:textId="4FB10DBF" w:rsidR="00E9484D" w:rsidRPr="00BD2896" w:rsidRDefault="00B26300" w:rsidP="00B26300">
      <w:pPr>
        <w:spacing w:line="276" w:lineRule="auto"/>
        <w:rPr>
          <w:sz w:val="40"/>
          <w:szCs w:val="40"/>
          <w:u w:val="single" w:color="FFFFFF" w:themeColor="background1"/>
          <w:lang w:val="en-IN"/>
        </w:rPr>
      </w:pPr>
      <w:r w:rsidRPr="00BD2896">
        <w:rPr>
          <w:sz w:val="40"/>
          <w:szCs w:val="40"/>
          <w:u w:color="FFFFFF" w:themeColor="background1"/>
          <w:lang w:val="en-IN"/>
        </w:rPr>
        <w:t xml:space="preserve">            </w:t>
      </w:r>
      <w:r w:rsidR="001854C1">
        <w:rPr>
          <w:sz w:val="40"/>
          <w:szCs w:val="40"/>
          <w:u w:color="FFFFFF" w:themeColor="background1"/>
          <w:lang w:val="en-IN"/>
        </w:rPr>
        <w:t xml:space="preserve">             </w:t>
      </w:r>
      <w:r w:rsidR="6861A592" w:rsidRPr="00BD2896">
        <w:rPr>
          <w:sz w:val="40"/>
          <w:szCs w:val="40"/>
          <w:u w:val="single" w:color="FFFFFF" w:themeColor="background1"/>
          <w:lang w:val="en-IN"/>
        </w:rPr>
        <w:t>Tadepalligudem-534101,</w:t>
      </w:r>
      <w:r w:rsidR="00400CC7" w:rsidRPr="00BD2896">
        <w:rPr>
          <w:sz w:val="40"/>
          <w:szCs w:val="40"/>
          <w:u w:val="single" w:color="FFFFFF" w:themeColor="background1"/>
          <w:lang w:val="en-IN"/>
        </w:rPr>
        <w:t xml:space="preserve"> </w:t>
      </w:r>
      <w:r w:rsidR="6861A592" w:rsidRPr="00BD2896">
        <w:rPr>
          <w:sz w:val="40"/>
          <w:szCs w:val="40"/>
          <w:u w:val="single" w:color="FFFFFF" w:themeColor="background1"/>
          <w:lang w:val="en-IN"/>
        </w:rPr>
        <w:t xml:space="preserve">AP </w:t>
      </w:r>
    </w:p>
    <w:p w14:paraId="4B836EF7" w14:textId="3F4CA4A3" w:rsidR="00E9484D" w:rsidRPr="00890F48" w:rsidRDefault="00E9484D" w:rsidP="00890F48">
      <w:pPr>
        <w:spacing w:line="276" w:lineRule="auto"/>
        <w:rPr>
          <w:sz w:val="40"/>
          <w:szCs w:val="40"/>
          <w:u w:val="single" w:color="FFFFFF" w:themeColor="background1"/>
          <w:lang w:val="en-IN"/>
        </w:rPr>
      </w:pPr>
      <w:r w:rsidRPr="00BD2896">
        <w:rPr>
          <w:sz w:val="40"/>
          <w:szCs w:val="40"/>
          <w:u w:color="FFFFFF" w:themeColor="background1"/>
          <w:lang w:val="en-IN"/>
        </w:rPr>
        <w:t xml:space="preserve">                      </w:t>
      </w:r>
      <w:r w:rsidR="4A273673" w:rsidRPr="00BD2896">
        <w:rPr>
          <w:sz w:val="40"/>
          <w:szCs w:val="40"/>
          <w:u w:color="FFFFFF" w:themeColor="background1"/>
          <w:lang w:val="en-IN"/>
        </w:rPr>
        <w:t xml:space="preserve">      </w:t>
      </w:r>
      <w:r w:rsidR="00974686">
        <w:rPr>
          <w:sz w:val="40"/>
          <w:szCs w:val="40"/>
          <w:u w:color="FFFFFF" w:themeColor="background1"/>
          <w:lang w:val="en-IN"/>
        </w:rPr>
        <w:t xml:space="preserve">    </w:t>
      </w:r>
      <w:r w:rsidR="001854C1">
        <w:rPr>
          <w:sz w:val="40"/>
          <w:szCs w:val="40"/>
          <w:u w:color="FFFFFF" w:themeColor="background1"/>
          <w:lang w:val="en-IN"/>
        </w:rPr>
        <w:t xml:space="preserve">         </w:t>
      </w:r>
      <w:r w:rsidR="00974686">
        <w:rPr>
          <w:sz w:val="40"/>
          <w:szCs w:val="40"/>
          <w:u w:val="single" w:color="FFFFFF" w:themeColor="background1"/>
          <w:lang w:val="en-IN"/>
        </w:rPr>
        <w:t>2022-</w:t>
      </w:r>
      <w:r w:rsidR="001854C1">
        <w:rPr>
          <w:sz w:val="40"/>
          <w:szCs w:val="40"/>
          <w:u w:val="single" w:color="FFFFFF" w:themeColor="background1"/>
          <w:lang w:val="en-IN"/>
        </w:rPr>
        <w:t>20</w:t>
      </w:r>
      <w:r w:rsidR="00974686">
        <w:rPr>
          <w:sz w:val="40"/>
          <w:szCs w:val="40"/>
          <w:u w:val="single" w:color="FFFFFF" w:themeColor="background1"/>
          <w:lang w:val="en-IN"/>
        </w:rPr>
        <w:t>23</w:t>
      </w:r>
    </w:p>
    <w:p w14:paraId="22818891" w14:textId="7A9829C1" w:rsidR="00B26300" w:rsidRPr="00BD2896" w:rsidRDefault="001854C1" w:rsidP="00C219DF">
      <w:pPr>
        <w:ind w:left="720"/>
        <w:rPr>
          <w:b/>
          <w:bCs/>
          <w:sz w:val="48"/>
          <w:szCs w:val="48"/>
          <w:u w:color="FFFFFF" w:themeColor="background1"/>
          <w:lang w:val="en-IN"/>
        </w:rPr>
      </w:pPr>
      <w:r>
        <w:rPr>
          <w:b/>
          <w:bCs/>
          <w:sz w:val="48"/>
          <w:szCs w:val="48"/>
          <w:u w:color="FFFFFF" w:themeColor="background1"/>
          <w:lang w:val="en-IN"/>
        </w:rPr>
        <w:lastRenderedPageBreak/>
        <w:t xml:space="preserve">    </w:t>
      </w:r>
      <w:r w:rsidR="00B26300" w:rsidRPr="00BD2896">
        <w:rPr>
          <w:b/>
          <w:bCs/>
          <w:sz w:val="48"/>
          <w:szCs w:val="48"/>
          <w:u w:color="FFFFFF" w:themeColor="background1"/>
          <w:lang w:val="en-IN"/>
        </w:rPr>
        <w:t>SRI VASAVI ENGINEERING COLLEGE</w:t>
      </w:r>
    </w:p>
    <w:p w14:paraId="752EDB89" w14:textId="5F55D34D" w:rsidR="00B26300" w:rsidRPr="00BD2896" w:rsidRDefault="00B26300" w:rsidP="00B26300">
      <w:pPr>
        <w:spacing w:line="360" w:lineRule="auto"/>
        <w:rPr>
          <w:b/>
          <w:bCs/>
          <w:sz w:val="36"/>
          <w:szCs w:val="36"/>
          <w:u w:color="FFFFFF" w:themeColor="background1"/>
          <w:lang w:val="en-IN"/>
        </w:rPr>
      </w:pPr>
      <w:r w:rsidRPr="00BD2896">
        <w:rPr>
          <w:b/>
          <w:bCs/>
          <w:sz w:val="36"/>
          <w:szCs w:val="36"/>
          <w:u w:color="FFFFFF" w:themeColor="background1"/>
          <w:lang w:val="en-IN"/>
        </w:rPr>
        <w:t xml:space="preserve">                                      </w:t>
      </w:r>
      <w:r w:rsidR="001854C1">
        <w:rPr>
          <w:b/>
          <w:bCs/>
          <w:sz w:val="36"/>
          <w:szCs w:val="36"/>
          <w:u w:color="FFFFFF" w:themeColor="background1"/>
          <w:lang w:val="en-IN"/>
        </w:rPr>
        <w:t xml:space="preserve"> </w:t>
      </w:r>
      <w:r w:rsidRPr="00BD2896">
        <w:rPr>
          <w:b/>
          <w:bCs/>
          <w:sz w:val="36"/>
          <w:szCs w:val="36"/>
          <w:u w:color="FFFFFF" w:themeColor="background1"/>
          <w:lang w:val="en-IN"/>
        </w:rPr>
        <w:t xml:space="preserve"> (Autonomous)</w:t>
      </w:r>
    </w:p>
    <w:p w14:paraId="72C8C72E" w14:textId="263BFB4F" w:rsidR="00B26300" w:rsidRPr="00BD2896" w:rsidRDefault="001854C1" w:rsidP="00B26300">
      <w:pPr>
        <w:spacing w:line="360" w:lineRule="auto"/>
        <w:rPr>
          <w:b/>
          <w:bCs/>
          <w:sz w:val="40"/>
          <w:szCs w:val="40"/>
          <w:u w:color="FFFFFF" w:themeColor="background1"/>
          <w:lang w:val="en-IN"/>
        </w:rPr>
      </w:pPr>
      <w:r>
        <w:rPr>
          <w:b/>
          <w:bCs/>
          <w:sz w:val="40"/>
          <w:szCs w:val="40"/>
          <w:u w:color="FFFFFF" w:themeColor="background1"/>
          <w:lang w:val="en-IN"/>
        </w:rPr>
        <w:t xml:space="preserve">     </w:t>
      </w:r>
      <w:r w:rsidR="00B26300" w:rsidRPr="00BD2896">
        <w:rPr>
          <w:b/>
          <w:bCs/>
          <w:sz w:val="40"/>
          <w:szCs w:val="40"/>
          <w:u w:color="FFFFFF" w:themeColor="background1"/>
          <w:lang w:val="en-IN"/>
        </w:rPr>
        <w:t>Department of Computer Science and Engineering</w:t>
      </w:r>
    </w:p>
    <w:p w14:paraId="0A3947DC" w14:textId="22A2CD97" w:rsidR="00B26300" w:rsidRPr="00BD2896" w:rsidRDefault="00B26300" w:rsidP="00B26300">
      <w:pPr>
        <w:spacing w:line="360" w:lineRule="auto"/>
        <w:rPr>
          <w:color w:val="7030A0"/>
          <w:sz w:val="32"/>
          <w:szCs w:val="32"/>
          <w:u w:val="single" w:color="FFFFFF" w:themeColor="background1"/>
          <w:lang w:val="en-IN"/>
        </w:rPr>
      </w:pPr>
      <w:r w:rsidRPr="00BD2896">
        <w:rPr>
          <w:b/>
          <w:bCs/>
          <w:sz w:val="40"/>
          <w:szCs w:val="40"/>
          <w:u w:color="FFFFFF" w:themeColor="background1"/>
          <w:lang w:val="en-IN"/>
        </w:rPr>
        <w:t xml:space="preserve">                    </w:t>
      </w:r>
      <w:r w:rsidR="001854C1">
        <w:rPr>
          <w:b/>
          <w:bCs/>
          <w:sz w:val="40"/>
          <w:szCs w:val="40"/>
          <w:u w:color="FFFFFF" w:themeColor="background1"/>
          <w:lang w:val="en-IN"/>
        </w:rPr>
        <w:t xml:space="preserve">      </w:t>
      </w:r>
      <w:proofErr w:type="spellStart"/>
      <w:proofErr w:type="gramStart"/>
      <w:r w:rsidRPr="00BD2896">
        <w:rPr>
          <w:color w:val="7030A0"/>
          <w:sz w:val="32"/>
          <w:szCs w:val="32"/>
          <w:u w:val="single" w:color="FFFFFF" w:themeColor="background1"/>
          <w:lang w:val="en-IN"/>
        </w:rPr>
        <w:t>Pedatadepalli</w:t>
      </w:r>
      <w:proofErr w:type="spellEnd"/>
      <w:r w:rsidR="4A273673" w:rsidRPr="00BD2896">
        <w:rPr>
          <w:color w:val="7030A0"/>
          <w:sz w:val="32"/>
          <w:szCs w:val="32"/>
          <w:u w:val="single" w:color="FFFFFF" w:themeColor="background1"/>
          <w:lang w:val="en-IN"/>
        </w:rPr>
        <w:t xml:space="preserve"> ,</w:t>
      </w:r>
      <w:proofErr w:type="gramEnd"/>
      <w:r w:rsidR="4A273673" w:rsidRPr="00BD2896">
        <w:rPr>
          <w:color w:val="7030A0"/>
          <w:sz w:val="32"/>
          <w:szCs w:val="32"/>
          <w:u w:val="single" w:color="FFFFFF" w:themeColor="background1"/>
          <w:lang w:val="en-IN"/>
        </w:rPr>
        <w:t xml:space="preserve"> </w:t>
      </w:r>
      <w:proofErr w:type="spellStart"/>
      <w:r w:rsidRPr="00BD2896">
        <w:rPr>
          <w:color w:val="7030A0"/>
          <w:sz w:val="32"/>
          <w:szCs w:val="32"/>
          <w:u w:val="single" w:color="FFFFFF" w:themeColor="background1"/>
          <w:lang w:val="en-IN"/>
        </w:rPr>
        <w:t>Tadepalligudem</w:t>
      </w:r>
      <w:proofErr w:type="spellEnd"/>
    </w:p>
    <w:p w14:paraId="1FCE2099" w14:textId="5F0080E0" w:rsidR="009B6563" w:rsidRPr="00BD2896" w:rsidRDefault="001854C1" w:rsidP="4A273673">
      <w:pPr>
        <w:spacing w:line="360" w:lineRule="auto"/>
        <w:ind w:left="2880"/>
        <w:rPr>
          <w:u w:color="FFFFFF" w:themeColor="background1"/>
        </w:rPr>
      </w:pPr>
      <w:r>
        <w:rPr>
          <w:u w:color="FFFFFF" w:themeColor="background1"/>
        </w:rPr>
        <w:t xml:space="preserve">   </w:t>
      </w:r>
      <w:r w:rsidR="007B4979" w:rsidRPr="00BD2896">
        <w:rPr>
          <w:noProof/>
          <w:u w:color="FFFFFF" w:themeColor="background1"/>
        </w:rPr>
        <w:drawing>
          <wp:inline distT="0" distB="0" distL="0" distR="0" wp14:anchorId="7353ADF4" wp14:editId="230C8A07">
            <wp:extent cx="1905000" cy="1905000"/>
            <wp:effectExtent l="0" t="0" r="0" b="0"/>
            <wp:docPr id="966631732" name="Picture 96663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71AF6799" w14:textId="47EE08E0" w:rsidR="004B5781" w:rsidRPr="00BD2896" w:rsidRDefault="00DC75FD" w:rsidP="4A273673">
      <w:pPr>
        <w:spacing w:line="360" w:lineRule="auto"/>
        <w:ind w:left="1440"/>
        <w:rPr>
          <w:color w:val="7030A0"/>
          <w:sz w:val="32"/>
          <w:szCs w:val="32"/>
          <w:u w:val="single" w:color="FFFFFF" w:themeColor="background1"/>
          <w:lang w:val="en-IN"/>
        </w:rPr>
      </w:pPr>
      <w:r>
        <w:rPr>
          <w:rFonts w:ascii="Algerian" w:hAnsi="Algerian"/>
          <w:b/>
          <w:bCs/>
          <w:sz w:val="96"/>
          <w:szCs w:val="96"/>
          <w:u w:val="single" w:color="FFFFFF" w:themeColor="background1"/>
          <w:lang w:val="en-IN"/>
        </w:rPr>
        <w:t xml:space="preserve"> </w:t>
      </w:r>
      <w:r w:rsidR="007B4979" w:rsidRPr="00DC75FD">
        <w:rPr>
          <w:rFonts w:ascii="Algerian" w:hAnsi="Algerian"/>
          <w:b/>
          <w:bCs/>
          <w:sz w:val="96"/>
          <w:szCs w:val="96"/>
          <w:u w:val="single" w:color="FFFFFF" w:themeColor="background1"/>
          <w:lang w:val="en-IN"/>
        </w:rPr>
        <w:t>CERTIFICATE</w:t>
      </w:r>
    </w:p>
    <w:p w14:paraId="08B6299D" w14:textId="57FC1CFC" w:rsidR="004B5781" w:rsidRPr="00CF691F" w:rsidRDefault="004B5781" w:rsidP="00AB3DA4">
      <w:pPr>
        <w:spacing w:line="360" w:lineRule="auto"/>
        <w:jc w:val="both"/>
        <w:rPr>
          <w:sz w:val="28"/>
          <w:szCs w:val="28"/>
          <w:u w:val="thick" w:color="FFFFFF" w:themeColor="background1"/>
          <w:lang w:val="en-IN"/>
        </w:rPr>
      </w:pPr>
      <w:r w:rsidRPr="00BD2896">
        <w:rPr>
          <w:sz w:val="32"/>
          <w:szCs w:val="32"/>
          <w:u w:val="thick" w:color="FFFFFF" w:themeColor="background1"/>
          <w:lang w:val="en-IN"/>
        </w:rPr>
        <w:t xml:space="preserve">    </w:t>
      </w:r>
      <w:r w:rsidR="007B4979" w:rsidRPr="00BD2896">
        <w:rPr>
          <w:sz w:val="28"/>
          <w:szCs w:val="28"/>
          <w:u w:val="thick" w:color="FFFFFF" w:themeColor="background1"/>
          <w:lang w:val="en-IN"/>
        </w:rPr>
        <w:t>This is to certify that the community service project Report</w:t>
      </w:r>
      <w:r w:rsidR="00AB3DA4" w:rsidRPr="00BD2896">
        <w:rPr>
          <w:sz w:val="28"/>
          <w:szCs w:val="28"/>
          <w:u w:val="thick" w:color="FFFFFF" w:themeColor="background1"/>
          <w:lang w:val="en-IN"/>
        </w:rPr>
        <w:t xml:space="preserve"> </w:t>
      </w:r>
      <w:proofErr w:type="gramStart"/>
      <w:r w:rsidR="007B4979" w:rsidRPr="00BD2896">
        <w:rPr>
          <w:sz w:val="28"/>
          <w:szCs w:val="28"/>
          <w:u w:val="thick" w:color="FFFFFF" w:themeColor="background1"/>
          <w:lang w:val="en-IN"/>
        </w:rPr>
        <w:t>entitled</w:t>
      </w:r>
      <w:r w:rsidR="00AB3DA4" w:rsidRPr="00BD2896">
        <w:rPr>
          <w:sz w:val="28"/>
          <w:szCs w:val="28"/>
          <w:u w:val="thick" w:color="FFFFFF" w:themeColor="background1"/>
          <w:lang w:val="en-IN"/>
        </w:rPr>
        <w:t xml:space="preserve"> </w:t>
      </w:r>
      <w:r w:rsidR="4A273673" w:rsidRPr="00BD2896">
        <w:rPr>
          <w:color w:val="FF0000"/>
          <w:sz w:val="32"/>
          <w:szCs w:val="32"/>
          <w:u w:val="thick" w:color="FFFFFF" w:themeColor="background1"/>
          <w:lang w:val="en-IN"/>
        </w:rPr>
        <w:t xml:space="preserve"> </w:t>
      </w:r>
      <w:r w:rsidR="00BD2896">
        <w:rPr>
          <w:color w:val="FF0000"/>
          <w:sz w:val="32"/>
          <w:szCs w:val="32"/>
          <w:u w:val="thick" w:color="FFFFFF" w:themeColor="background1"/>
          <w:lang w:val="en-IN"/>
        </w:rPr>
        <w:t>“</w:t>
      </w:r>
      <w:proofErr w:type="gramEnd"/>
      <w:ins w:id="1" w:author="Ramya Sada">
        <w:r w:rsidR="00E9484D" w:rsidRPr="00BD2896">
          <w:rPr>
            <w:color w:val="FF0000"/>
            <w:sz w:val="32"/>
            <w:szCs w:val="32"/>
            <w:u w:val="thick" w:color="FFFFFF" w:themeColor="background1"/>
            <w:lang w:val="en-IN"/>
          </w:rPr>
          <w:t>RECOGNITION AND PREVENTION OF SPAM CALLS AND MESSAGES</w:t>
        </w:r>
      </w:ins>
      <w:r w:rsidR="002560DE" w:rsidRPr="00BD2896">
        <w:rPr>
          <w:color w:val="FF0000"/>
          <w:sz w:val="32"/>
          <w:szCs w:val="32"/>
          <w:u w:val="thick" w:color="FFFFFF" w:themeColor="background1"/>
          <w:lang w:val="en-IN"/>
        </w:rPr>
        <w:t>”</w:t>
      </w:r>
      <w:r w:rsidRPr="00BD2896">
        <w:rPr>
          <w:color w:val="FF0000"/>
          <w:sz w:val="28"/>
          <w:szCs w:val="28"/>
          <w:u w:val="thick" w:color="FFFFFF" w:themeColor="background1"/>
          <w:lang w:val="en-IN"/>
        </w:rPr>
        <w:t xml:space="preserve"> </w:t>
      </w:r>
      <w:r w:rsidRPr="00BD2896">
        <w:rPr>
          <w:sz w:val="28"/>
          <w:szCs w:val="28"/>
          <w:u w:val="single" w:color="FFFFFF" w:themeColor="background1"/>
          <w:lang w:val="en-IN"/>
        </w:rPr>
        <w:t xml:space="preserve">survey done in </w:t>
      </w:r>
      <w:r w:rsidR="001854C1">
        <w:rPr>
          <w:sz w:val="28"/>
          <w:szCs w:val="28"/>
          <w:u w:val="single" w:color="FFFFFF" w:themeColor="background1"/>
          <w:lang w:val="en-IN"/>
        </w:rPr>
        <w:t>TANUKU</w:t>
      </w:r>
      <w:r w:rsidR="00CF691F">
        <w:rPr>
          <w:sz w:val="28"/>
          <w:szCs w:val="28"/>
          <w:u w:val="single" w:color="FFFFFF" w:themeColor="background1"/>
          <w:lang w:val="en-IN"/>
        </w:rPr>
        <w:t xml:space="preserve"> AND </w:t>
      </w:r>
      <w:r w:rsidR="001854C1">
        <w:rPr>
          <w:sz w:val="28"/>
          <w:szCs w:val="28"/>
          <w:u w:val="single" w:color="FFFFFF" w:themeColor="background1"/>
          <w:lang w:val="en-IN"/>
        </w:rPr>
        <w:t xml:space="preserve">PYDIPARRU </w:t>
      </w:r>
      <w:r w:rsidR="4A273673" w:rsidRPr="00BD2896">
        <w:rPr>
          <w:sz w:val="28"/>
          <w:szCs w:val="28"/>
          <w:u w:val="single" w:color="FFFFFF" w:themeColor="background1"/>
          <w:lang w:val="en-IN"/>
        </w:rPr>
        <w:t>village</w:t>
      </w:r>
      <w:r w:rsidR="00CF691F">
        <w:rPr>
          <w:sz w:val="28"/>
          <w:szCs w:val="28"/>
          <w:u w:val="single" w:color="FFFFFF" w:themeColor="background1"/>
          <w:lang w:val="en-IN"/>
        </w:rPr>
        <w:t>s</w:t>
      </w:r>
      <w:r w:rsidR="4A273673" w:rsidRPr="00BD2896">
        <w:rPr>
          <w:sz w:val="28"/>
          <w:szCs w:val="28"/>
          <w:u w:val="single" w:color="FFFFFF" w:themeColor="background1"/>
          <w:lang w:val="en-IN"/>
        </w:rPr>
        <w:t>,</w:t>
      </w:r>
      <w:r w:rsidRPr="00BD2896">
        <w:rPr>
          <w:sz w:val="28"/>
          <w:szCs w:val="28"/>
          <w:u w:val="single" w:color="FFFFFF" w:themeColor="background1"/>
          <w:lang w:val="en-IN"/>
        </w:rPr>
        <w:t xml:space="preserve"> submitted by </w:t>
      </w:r>
      <w:r w:rsidR="001854C1">
        <w:rPr>
          <w:b/>
          <w:bCs/>
          <w:sz w:val="28"/>
          <w:szCs w:val="28"/>
          <w:u w:val="single" w:color="FFFFFF" w:themeColor="background1"/>
          <w:lang w:val="en-IN"/>
        </w:rPr>
        <w:t>GUBBALA ANU DEEPIKA</w:t>
      </w:r>
      <w:r w:rsidR="00CF691F">
        <w:rPr>
          <w:b/>
          <w:bCs/>
          <w:sz w:val="28"/>
          <w:szCs w:val="28"/>
          <w:u w:val="single" w:color="FFFFFF" w:themeColor="background1"/>
          <w:lang w:val="en-IN"/>
        </w:rPr>
        <w:t xml:space="preserve"> </w:t>
      </w:r>
      <w:r w:rsidR="4A273673" w:rsidRPr="00BD2896">
        <w:rPr>
          <w:b/>
          <w:bCs/>
          <w:sz w:val="28"/>
          <w:szCs w:val="28"/>
          <w:u w:val="single" w:color="FFFFFF" w:themeColor="background1"/>
          <w:lang w:val="en-IN"/>
        </w:rPr>
        <w:t>(22A81A05</w:t>
      </w:r>
      <w:r w:rsidR="001854C1">
        <w:rPr>
          <w:b/>
          <w:bCs/>
          <w:sz w:val="28"/>
          <w:szCs w:val="28"/>
          <w:u w:val="single" w:color="FFFFFF" w:themeColor="background1"/>
          <w:lang w:val="en-IN"/>
        </w:rPr>
        <w:t>M1</w:t>
      </w:r>
      <w:r w:rsidRPr="00BD2896">
        <w:rPr>
          <w:b/>
          <w:sz w:val="28"/>
          <w:szCs w:val="28"/>
          <w:u w:val="single" w:color="FFFFFF" w:themeColor="background1"/>
          <w:lang w:val="en-IN"/>
        </w:rPr>
        <w:t>),</w:t>
      </w:r>
      <w:r w:rsidR="00400CC7" w:rsidRPr="00BD2896">
        <w:rPr>
          <w:sz w:val="28"/>
          <w:szCs w:val="28"/>
          <w:u w:val="single" w:color="FFFFFF" w:themeColor="background1"/>
          <w:lang w:val="en-IN"/>
        </w:rPr>
        <w:t xml:space="preserve"> </w:t>
      </w:r>
      <w:r w:rsidRPr="00BD2896">
        <w:rPr>
          <w:sz w:val="28"/>
          <w:szCs w:val="28"/>
          <w:u w:val="single" w:color="FFFFFF" w:themeColor="background1"/>
          <w:lang w:val="en-IN"/>
        </w:rPr>
        <w:t>for th</w:t>
      </w:r>
      <w:r w:rsidR="00AB3DA4" w:rsidRPr="00BD2896">
        <w:rPr>
          <w:sz w:val="28"/>
          <w:szCs w:val="28"/>
          <w:u w:val="single" w:color="FFFFFF" w:themeColor="background1"/>
          <w:lang w:val="en-IN"/>
        </w:rPr>
        <w:t>e</w:t>
      </w:r>
      <w:r w:rsidRPr="00BD2896">
        <w:rPr>
          <w:sz w:val="28"/>
          <w:szCs w:val="28"/>
          <w:u w:val="single" w:color="FFFFFF" w:themeColor="background1"/>
          <w:lang w:val="en-IN"/>
        </w:rPr>
        <w:t xml:space="preserve"> award of the degree of Bachelor of Technology in the Department of Computer Science and Engineering during the academic year </w:t>
      </w:r>
      <w:r w:rsidR="00974686">
        <w:rPr>
          <w:sz w:val="28"/>
          <w:szCs w:val="28"/>
          <w:u w:val="single" w:color="FFFFFF" w:themeColor="background1"/>
          <w:lang w:val="en-IN"/>
        </w:rPr>
        <w:t>2022-</w:t>
      </w:r>
      <w:r w:rsidR="001854C1">
        <w:rPr>
          <w:sz w:val="28"/>
          <w:szCs w:val="28"/>
          <w:u w:val="single" w:color="FFFFFF" w:themeColor="background1"/>
          <w:lang w:val="en-IN"/>
        </w:rPr>
        <w:t>20</w:t>
      </w:r>
      <w:r w:rsidR="00974686">
        <w:rPr>
          <w:sz w:val="28"/>
          <w:szCs w:val="28"/>
          <w:u w:val="single" w:color="FFFFFF" w:themeColor="background1"/>
          <w:lang w:val="en-IN"/>
        </w:rPr>
        <w:t>23</w:t>
      </w:r>
      <w:r w:rsidR="00AB3DA4" w:rsidRPr="00BD2896">
        <w:rPr>
          <w:sz w:val="28"/>
          <w:szCs w:val="28"/>
          <w:u w:val="single" w:color="FFFFFF" w:themeColor="background1"/>
          <w:lang w:val="en-IN"/>
        </w:rPr>
        <w:t>.</w:t>
      </w:r>
    </w:p>
    <w:p w14:paraId="593C4FC6" w14:textId="5AB77E3F" w:rsidR="00AB3DA4" w:rsidRPr="00BD2896" w:rsidRDefault="00AB3DA4" w:rsidP="4A273673">
      <w:pPr>
        <w:spacing w:line="360" w:lineRule="auto"/>
        <w:jc w:val="both"/>
        <w:rPr>
          <w:sz w:val="36"/>
          <w:szCs w:val="36"/>
          <w:u w:val="single" w:color="FFFFFF" w:themeColor="background1"/>
          <w:lang w:val="en-IN"/>
        </w:rPr>
      </w:pPr>
      <w:r w:rsidRPr="00BD2896">
        <w:rPr>
          <w:sz w:val="36"/>
          <w:szCs w:val="36"/>
          <w:u w:val="single" w:color="FFFFFF" w:themeColor="background1"/>
          <w:lang w:val="en-IN"/>
        </w:rPr>
        <w:t xml:space="preserve">Name of the project guide  </w:t>
      </w:r>
      <w:r w:rsidRPr="00BD2896">
        <w:rPr>
          <w:sz w:val="36"/>
          <w:szCs w:val="36"/>
          <w:u w:color="FFFFFF" w:themeColor="background1"/>
          <w:lang w:val="en-IN"/>
        </w:rPr>
        <w:t xml:space="preserve">                  </w:t>
      </w:r>
      <w:r w:rsidRPr="00BD2896">
        <w:rPr>
          <w:sz w:val="36"/>
          <w:szCs w:val="36"/>
          <w:u w:val="single" w:color="FFFFFF" w:themeColor="background1"/>
          <w:lang w:val="en-IN"/>
        </w:rPr>
        <w:t xml:space="preserve"> </w:t>
      </w:r>
      <w:r w:rsidR="0088258E">
        <w:rPr>
          <w:sz w:val="36"/>
          <w:szCs w:val="36"/>
          <w:u w:val="single" w:color="FFFFFF" w:themeColor="background1"/>
          <w:lang w:val="en-IN"/>
        </w:rPr>
        <w:t xml:space="preserve">         </w:t>
      </w:r>
      <w:r w:rsidRPr="00BD2896">
        <w:rPr>
          <w:sz w:val="36"/>
          <w:szCs w:val="36"/>
          <w:u w:val="single" w:color="FFFFFF" w:themeColor="background1"/>
          <w:lang w:val="en-IN"/>
        </w:rPr>
        <w:t>Head of the Department</w:t>
      </w:r>
    </w:p>
    <w:p w14:paraId="1C8D8A02" w14:textId="659AA9C4" w:rsidR="00373F14" w:rsidRDefault="00AB3DA4" w:rsidP="00E12B70">
      <w:pPr>
        <w:spacing w:line="360" w:lineRule="auto"/>
        <w:rPr>
          <w:b/>
          <w:bCs/>
          <w:sz w:val="28"/>
          <w:szCs w:val="28"/>
          <w:u w:color="FFFFFF" w:themeColor="background1"/>
          <w:lang w:val="en-IN"/>
        </w:rPr>
      </w:pPr>
      <w:r w:rsidRPr="00BD2896">
        <w:rPr>
          <w:b/>
          <w:bCs/>
          <w:color w:val="3366FF"/>
          <w:sz w:val="40"/>
          <w:szCs w:val="40"/>
          <w:u w:color="FFFFFF" w:themeColor="background1"/>
          <w:lang w:val="en-IN"/>
        </w:rPr>
        <w:t>G.</w:t>
      </w:r>
      <w:r w:rsidR="00400CC7" w:rsidRPr="00BD2896">
        <w:rPr>
          <w:b/>
          <w:bCs/>
          <w:color w:val="3366FF"/>
          <w:sz w:val="40"/>
          <w:szCs w:val="40"/>
          <w:u w:color="FFFFFF" w:themeColor="background1"/>
          <w:lang w:val="en-IN"/>
        </w:rPr>
        <w:t xml:space="preserve"> </w:t>
      </w:r>
      <w:r w:rsidRPr="00BD2896">
        <w:rPr>
          <w:b/>
          <w:bCs/>
          <w:color w:val="3366FF"/>
          <w:sz w:val="40"/>
          <w:szCs w:val="40"/>
          <w:u w:color="FFFFFF" w:themeColor="background1"/>
          <w:lang w:val="en-IN"/>
        </w:rPr>
        <w:t xml:space="preserve">Nataraj                                             </w:t>
      </w:r>
      <w:r w:rsidR="00400CC7" w:rsidRPr="00BD2896">
        <w:rPr>
          <w:b/>
          <w:bCs/>
          <w:color w:val="3366FF"/>
          <w:sz w:val="40"/>
          <w:szCs w:val="40"/>
          <w:u w:color="FFFFFF" w:themeColor="background1"/>
          <w:lang w:val="en-IN"/>
        </w:rPr>
        <w:t xml:space="preserve"> </w:t>
      </w:r>
      <w:proofErr w:type="spellStart"/>
      <w:r w:rsidRPr="00BD2896">
        <w:rPr>
          <w:b/>
          <w:bCs/>
          <w:color w:val="FF0000"/>
          <w:sz w:val="40"/>
          <w:szCs w:val="40"/>
          <w:u w:color="FFFFFF" w:themeColor="background1"/>
          <w:lang w:val="en-IN"/>
        </w:rPr>
        <w:t>Dr.</w:t>
      </w:r>
      <w:proofErr w:type="spellEnd"/>
      <w:r w:rsidR="00400CC7" w:rsidRPr="00BD2896">
        <w:rPr>
          <w:b/>
          <w:bCs/>
          <w:color w:val="FF0000"/>
          <w:sz w:val="40"/>
          <w:szCs w:val="40"/>
          <w:u w:color="FFFFFF" w:themeColor="background1"/>
          <w:lang w:val="en-IN"/>
        </w:rPr>
        <w:t xml:space="preserve"> </w:t>
      </w:r>
      <w:r w:rsidRPr="00BD2896">
        <w:rPr>
          <w:b/>
          <w:bCs/>
          <w:color w:val="FF0000"/>
          <w:sz w:val="40"/>
          <w:szCs w:val="40"/>
          <w:u w:color="FFFFFF" w:themeColor="background1"/>
          <w:lang w:val="en-IN"/>
        </w:rPr>
        <w:t>D</w:t>
      </w:r>
      <w:r w:rsidR="00400CC7" w:rsidRPr="00BD2896">
        <w:rPr>
          <w:b/>
          <w:bCs/>
          <w:color w:val="FF0000"/>
          <w:sz w:val="40"/>
          <w:szCs w:val="40"/>
          <w:u w:color="FFFFFF" w:themeColor="background1"/>
          <w:lang w:val="en-IN"/>
        </w:rPr>
        <w:t xml:space="preserve">. </w:t>
      </w:r>
      <w:r w:rsidRPr="00BD2896">
        <w:rPr>
          <w:b/>
          <w:bCs/>
          <w:color w:val="FF0000"/>
          <w:sz w:val="40"/>
          <w:szCs w:val="40"/>
          <w:u w:color="FFFFFF" w:themeColor="background1"/>
          <w:lang w:val="en-IN"/>
        </w:rPr>
        <w:t xml:space="preserve">Jaya </w:t>
      </w:r>
      <w:r w:rsidR="002560DE" w:rsidRPr="00BD2896">
        <w:rPr>
          <w:b/>
          <w:bCs/>
          <w:color w:val="FF0000"/>
          <w:sz w:val="40"/>
          <w:szCs w:val="40"/>
          <w:u w:color="FFFFFF" w:themeColor="background1"/>
          <w:lang w:val="en-IN"/>
        </w:rPr>
        <w:t>K</w:t>
      </w:r>
      <w:r w:rsidRPr="00BD2896">
        <w:rPr>
          <w:b/>
          <w:bCs/>
          <w:color w:val="FF0000"/>
          <w:sz w:val="40"/>
          <w:szCs w:val="40"/>
          <w:u w:color="FFFFFF" w:themeColor="background1"/>
          <w:lang w:val="en-IN"/>
        </w:rPr>
        <w:t>umari</w:t>
      </w:r>
      <w:r w:rsidRPr="00BD2896">
        <w:rPr>
          <w:b/>
          <w:bCs/>
          <w:sz w:val="36"/>
          <w:szCs w:val="36"/>
          <w:u w:color="FFFFFF" w:themeColor="background1"/>
          <w:lang w:val="en-IN"/>
        </w:rPr>
        <w:t xml:space="preserve"> </w:t>
      </w:r>
      <w:r w:rsidRPr="00BD2896">
        <w:rPr>
          <w:b/>
          <w:bCs/>
          <w:sz w:val="28"/>
          <w:szCs w:val="28"/>
          <w:u w:color="FFFFFF" w:themeColor="background1"/>
          <w:lang w:val="en-IN"/>
        </w:rPr>
        <w:t xml:space="preserve">Assistant Professor                                                         </w:t>
      </w:r>
      <w:proofErr w:type="spellStart"/>
      <w:r w:rsidR="00400CC7" w:rsidRPr="00BD2896">
        <w:rPr>
          <w:b/>
          <w:bCs/>
          <w:sz w:val="28"/>
          <w:szCs w:val="28"/>
          <w:u w:color="FFFFFF" w:themeColor="background1"/>
          <w:lang w:val="en-IN"/>
        </w:rPr>
        <w:t>P</w:t>
      </w:r>
      <w:r w:rsidRPr="00BD2896">
        <w:rPr>
          <w:b/>
          <w:bCs/>
          <w:sz w:val="28"/>
          <w:szCs w:val="28"/>
          <w:u w:color="FFFFFF" w:themeColor="background1"/>
          <w:lang w:val="en-IN"/>
        </w:rPr>
        <w:t>rofesso</w:t>
      </w:r>
      <w:r w:rsidR="003F315A">
        <w:rPr>
          <w:b/>
          <w:bCs/>
          <w:sz w:val="28"/>
          <w:szCs w:val="28"/>
          <w:u w:color="FFFFFF" w:themeColor="background1"/>
          <w:lang w:val="en-IN"/>
        </w:rPr>
        <w:t>r</w:t>
      </w:r>
      <w:proofErr w:type="spellEnd"/>
      <w:r w:rsidR="003F315A">
        <w:rPr>
          <w:b/>
          <w:bCs/>
          <w:sz w:val="28"/>
          <w:szCs w:val="28"/>
          <w:u w:color="FFFFFF" w:themeColor="background1"/>
          <w:lang w:val="en-IN"/>
        </w:rPr>
        <w:t xml:space="preserve"> </w:t>
      </w:r>
      <w:r w:rsidRPr="00BD2896">
        <w:rPr>
          <w:b/>
          <w:bCs/>
          <w:sz w:val="28"/>
          <w:szCs w:val="28"/>
          <w:u w:color="FFFFFF" w:themeColor="background1"/>
          <w:lang w:val="en-IN"/>
        </w:rPr>
        <w:t xml:space="preserve">&amp; </w:t>
      </w:r>
      <w:r w:rsidR="00A700B4">
        <w:rPr>
          <w:b/>
          <w:bCs/>
          <w:sz w:val="28"/>
          <w:szCs w:val="28"/>
          <w:u w:color="FFFFFF" w:themeColor="background1"/>
          <w:lang w:val="en-IN"/>
        </w:rPr>
        <w:t>HOD</w:t>
      </w:r>
    </w:p>
    <w:p w14:paraId="796FA229" w14:textId="19AFDCD8" w:rsidR="00373F14" w:rsidRDefault="00373F14">
      <w:pPr>
        <w:rPr>
          <w:b/>
          <w:bCs/>
          <w:sz w:val="28"/>
          <w:szCs w:val="28"/>
          <w:u w:color="FFFFFF" w:themeColor="background1"/>
          <w:lang w:val="en-IN"/>
        </w:rPr>
      </w:pPr>
      <w:r>
        <w:rPr>
          <w:b/>
          <w:bCs/>
          <w:sz w:val="28"/>
          <w:szCs w:val="28"/>
          <w:u w:color="FFFFFF" w:themeColor="background1"/>
          <w:lang w:val="en-IN"/>
        </w:rPr>
        <w:lastRenderedPageBreak/>
        <w:br w:type="page"/>
      </w:r>
    </w:p>
    <w:p w14:paraId="6362EFE9" w14:textId="77777777" w:rsidR="00FC7A13" w:rsidRPr="00E12B70" w:rsidRDefault="00FC7A13" w:rsidP="00E12B70">
      <w:pPr>
        <w:spacing w:line="360" w:lineRule="auto"/>
        <w:rPr>
          <w:b/>
          <w:bCs/>
          <w:sz w:val="28"/>
          <w:szCs w:val="28"/>
          <w:u w:color="FFFFFF" w:themeColor="background1"/>
          <w:lang w:val="en-IN"/>
        </w:rPr>
      </w:pPr>
    </w:p>
    <w:p w14:paraId="3C20778A" w14:textId="254E7ED6" w:rsidR="00FC7A13" w:rsidRPr="00BD2896" w:rsidRDefault="00C70A6F" w:rsidP="009E73B3">
      <w:pPr>
        <w:rPr>
          <w:b/>
          <w:bCs/>
          <w:sz w:val="44"/>
          <w:szCs w:val="44"/>
          <w:u w:val="single" w:color="FFFFFF" w:themeColor="background1"/>
          <w:lang w:val="en-IN"/>
        </w:rPr>
      </w:pPr>
      <w:r w:rsidRPr="00BD2896">
        <w:rPr>
          <w:u w:color="FFFFFF" w:themeColor="background1"/>
          <w:lang w:val="en-IN"/>
        </w:rPr>
        <w:t xml:space="preserve">                                </w:t>
      </w:r>
      <w:r w:rsidR="00890F48">
        <w:rPr>
          <w:u w:color="FFFFFF" w:themeColor="background1"/>
          <w:lang w:val="en-IN"/>
        </w:rPr>
        <w:t xml:space="preserve">   </w:t>
      </w:r>
      <w:r w:rsidRPr="00BD2896">
        <w:rPr>
          <w:u w:color="FFFFFF" w:themeColor="background1"/>
          <w:lang w:val="en-IN"/>
        </w:rPr>
        <w:t xml:space="preserve">             </w:t>
      </w:r>
      <w:r w:rsidRPr="00BD2896">
        <w:rPr>
          <w:b/>
          <w:bCs/>
          <w:sz w:val="44"/>
          <w:szCs w:val="44"/>
          <w:u w:val="single" w:color="FFFFFF" w:themeColor="background1"/>
          <w:lang w:val="en-IN"/>
        </w:rPr>
        <w:t>ACKNOWLEDGEMENT</w:t>
      </w:r>
    </w:p>
    <w:p w14:paraId="3B710AC8" w14:textId="225756B0" w:rsidR="00C70A6F" w:rsidRDefault="00C70A6F" w:rsidP="009E73B3">
      <w:pPr>
        <w:rPr>
          <w:sz w:val="32"/>
          <w:szCs w:val="32"/>
          <w:u w:color="FFFFFF" w:themeColor="background1"/>
          <w:lang w:val="en-IN"/>
        </w:rPr>
      </w:pPr>
    </w:p>
    <w:p w14:paraId="65F5CAB3" w14:textId="77777777" w:rsidR="00890F48" w:rsidRDefault="00890F48" w:rsidP="009E73B3">
      <w:pPr>
        <w:rPr>
          <w:sz w:val="32"/>
          <w:szCs w:val="32"/>
          <w:u w:color="FFFFFF" w:themeColor="background1"/>
          <w:lang w:val="en-IN"/>
        </w:rPr>
      </w:pPr>
    </w:p>
    <w:p w14:paraId="18C6CF18" w14:textId="77777777" w:rsidR="00890F48" w:rsidRDefault="00890F48" w:rsidP="009E73B3">
      <w:pPr>
        <w:rPr>
          <w:sz w:val="32"/>
          <w:szCs w:val="32"/>
          <w:u w:color="FFFFFF" w:themeColor="background1"/>
          <w:lang w:val="en-IN"/>
        </w:rPr>
      </w:pPr>
    </w:p>
    <w:p w14:paraId="0B49C3C4" w14:textId="77777777" w:rsidR="00890F48" w:rsidRPr="00BD2896" w:rsidRDefault="00890F48" w:rsidP="009E73B3">
      <w:pPr>
        <w:rPr>
          <w:sz w:val="32"/>
          <w:szCs w:val="32"/>
          <w:u w:color="FFFFFF" w:themeColor="background1"/>
          <w:lang w:val="en-IN"/>
        </w:rPr>
      </w:pPr>
    </w:p>
    <w:p w14:paraId="64E3C3C7" w14:textId="4DE915A8" w:rsidR="00DC510D" w:rsidRPr="00BD2896" w:rsidRDefault="4A273673" w:rsidP="009E73B3">
      <w:pPr>
        <w:rPr>
          <w:sz w:val="32"/>
          <w:szCs w:val="32"/>
          <w:u w:val="single" w:color="FFFFFF" w:themeColor="background1"/>
          <w:lang w:val="en-IN"/>
        </w:rPr>
      </w:pPr>
      <w:r w:rsidRPr="00BD2896">
        <w:rPr>
          <w:sz w:val="32"/>
          <w:szCs w:val="32"/>
          <w:u w:color="FFFFFF" w:themeColor="background1"/>
          <w:lang w:val="en-IN"/>
        </w:rPr>
        <w:t xml:space="preserve">    </w:t>
      </w:r>
      <w:r w:rsidR="00FC7A13" w:rsidRPr="00BD2896">
        <w:rPr>
          <w:sz w:val="32"/>
          <w:szCs w:val="32"/>
          <w:u w:color="FFFFFF" w:themeColor="background1"/>
          <w:lang w:val="en-IN"/>
        </w:rPr>
        <w:t xml:space="preserve">       First and foremost, we sincerely salute to our esteemed institute </w:t>
      </w:r>
      <w:r w:rsidR="0088258E">
        <w:rPr>
          <w:sz w:val="32"/>
          <w:szCs w:val="32"/>
          <w:u w:color="FFFFFF" w:themeColor="background1"/>
          <w:lang w:val="en-IN"/>
        </w:rPr>
        <w:t xml:space="preserve">      </w:t>
      </w:r>
      <w:r w:rsidR="00FC7A13" w:rsidRPr="00BD2896">
        <w:rPr>
          <w:b/>
          <w:bCs/>
          <w:sz w:val="32"/>
          <w:szCs w:val="32"/>
          <w:u w:color="FFFFFF" w:themeColor="background1"/>
          <w:lang w:val="en-IN"/>
        </w:rPr>
        <w:t xml:space="preserve">SRI VASAVI ENGINEERING COLLEGE, </w:t>
      </w:r>
      <w:r w:rsidR="00FC7A13" w:rsidRPr="00BD2896">
        <w:rPr>
          <w:sz w:val="32"/>
          <w:szCs w:val="32"/>
          <w:u w:val="single" w:color="FFFFFF" w:themeColor="background1"/>
          <w:lang w:val="en-IN"/>
        </w:rPr>
        <w:t>for giving us this golde</w:t>
      </w:r>
      <w:r w:rsidR="0088258E">
        <w:rPr>
          <w:sz w:val="32"/>
          <w:szCs w:val="32"/>
          <w:u w:val="single" w:color="FFFFFF" w:themeColor="background1"/>
          <w:lang w:val="en-IN"/>
        </w:rPr>
        <w:t xml:space="preserve">n </w:t>
      </w:r>
      <w:r w:rsidR="00FC7A13" w:rsidRPr="00BD2896">
        <w:rPr>
          <w:sz w:val="32"/>
          <w:szCs w:val="32"/>
          <w:u w:val="single" w:color="FFFFFF" w:themeColor="background1"/>
          <w:lang w:val="en-IN"/>
        </w:rPr>
        <w:t xml:space="preserve">opportunity to fulfil our warm dream to become an engineer. Our sincere gratitude to our project </w:t>
      </w:r>
      <w:r w:rsidR="0088258E">
        <w:rPr>
          <w:sz w:val="32"/>
          <w:szCs w:val="32"/>
          <w:u w:val="single" w:color="FFFFFF" w:themeColor="background1"/>
          <w:lang w:val="en-IN"/>
        </w:rPr>
        <w:t>g</w:t>
      </w:r>
      <w:r w:rsidR="00FC7A13" w:rsidRPr="00BD2896">
        <w:rPr>
          <w:sz w:val="32"/>
          <w:szCs w:val="32"/>
          <w:u w:val="single" w:color="FFFFFF" w:themeColor="background1"/>
          <w:lang w:val="en-IN"/>
        </w:rPr>
        <w:t xml:space="preserve">uide </w:t>
      </w:r>
      <w:r w:rsidR="00FC7A13" w:rsidRPr="00BD2896">
        <w:rPr>
          <w:b/>
          <w:sz w:val="32"/>
          <w:szCs w:val="32"/>
          <w:u w:val="single" w:color="FFFFFF" w:themeColor="background1"/>
          <w:lang w:val="en-IN"/>
        </w:rPr>
        <w:t>G.</w:t>
      </w:r>
      <w:r w:rsidR="00400CC7" w:rsidRPr="00BD2896">
        <w:rPr>
          <w:b/>
          <w:sz w:val="32"/>
          <w:szCs w:val="32"/>
          <w:u w:val="single" w:color="FFFFFF" w:themeColor="background1"/>
          <w:lang w:val="en-IN"/>
        </w:rPr>
        <w:t xml:space="preserve"> </w:t>
      </w:r>
      <w:r w:rsidR="00FC7A13" w:rsidRPr="00BD2896">
        <w:rPr>
          <w:b/>
          <w:sz w:val="32"/>
          <w:szCs w:val="32"/>
          <w:u w:val="single" w:color="FFFFFF" w:themeColor="background1"/>
          <w:lang w:val="en-IN"/>
        </w:rPr>
        <w:t xml:space="preserve">Nataraj, Assistant Professor, </w:t>
      </w:r>
      <w:r w:rsidR="00FC7A13" w:rsidRPr="00BD2896">
        <w:rPr>
          <w:sz w:val="32"/>
          <w:szCs w:val="32"/>
          <w:u w:val="single" w:color="FFFFFF" w:themeColor="background1"/>
          <w:lang w:val="en-IN"/>
        </w:rPr>
        <w:t>Department of Computer Science and Engineering, for his timely cooperation and valuable suggestions while</w:t>
      </w:r>
      <w:r w:rsidR="00DC510D" w:rsidRPr="00BD2896">
        <w:rPr>
          <w:sz w:val="32"/>
          <w:szCs w:val="32"/>
          <w:u w:val="single" w:color="FFFFFF" w:themeColor="background1"/>
          <w:lang w:val="en-IN"/>
        </w:rPr>
        <w:t xml:space="preserve"> carrying out this project.</w:t>
      </w:r>
    </w:p>
    <w:p w14:paraId="63D41034" w14:textId="77777777" w:rsidR="00DC510D" w:rsidRPr="00BD2896" w:rsidRDefault="00DC510D" w:rsidP="009E73B3">
      <w:pPr>
        <w:rPr>
          <w:sz w:val="32"/>
          <w:szCs w:val="32"/>
          <w:u w:val="single" w:color="FFFFFF" w:themeColor="background1"/>
          <w:lang w:val="en-IN"/>
        </w:rPr>
      </w:pPr>
      <w:r w:rsidRPr="00BD2896">
        <w:rPr>
          <w:sz w:val="32"/>
          <w:szCs w:val="32"/>
          <w:u w:val="single" w:color="FFFFFF" w:themeColor="background1"/>
          <w:lang w:val="en-IN"/>
        </w:rPr>
        <w:t xml:space="preserve">     </w:t>
      </w:r>
    </w:p>
    <w:p w14:paraId="61506CEA" w14:textId="165E7A83" w:rsidR="009775EA" w:rsidRPr="00BD2896" w:rsidRDefault="00DC510D" w:rsidP="009E73B3">
      <w:pPr>
        <w:rPr>
          <w:sz w:val="32"/>
          <w:szCs w:val="32"/>
          <w:u w:val="single" w:color="FFFFFF" w:themeColor="background1"/>
          <w:lang w:val="en-IN"/>
        </w:rPr>
      </w:pPr>
      <w:r w:rsidRPr="00BD2896">
        <w:rPr>
          <w:sz w:val="32"/>
          <w:szCs w:val="32"/>
          <w:u w:val="single" w:color="FFFFFF" w:themeColor="background1"/>
          <w:lang w:val="en-IN"/>
        </w:rPr>
        <w:t xml:space="preserve">          We express our sincere thanks and heartful gratitude to</w:t>
      </w:r>
      <w:r w:rsidR="00400CC7" w:rsidRPr="00BD2896">
        <w:rPr>
          <w:sz w:val="32"/>
          <w:szCs w:val="32"/>
          <w:u w:val="single" w:color="FFFFFF" w:themeColor="background1"/>
          <w:lang w:val="en-IN"/>
        </w:rPr>
        <w:t xml:space="preserve"> </w:t>
      </w:r>
      <w:proofErr w:type="gramStart"/>
      <w:r w:rsidR="00400CC7" w:rsidRPr="00BD2896">
        <w:rPr>
          <w:b/>
          <w:bCs/>
          <w:sz w:val="32"/>
          <w:szCs w:val="32"/>
          <w:u w:val="single" w:color="FFFFFF" w:themeColor="background1"/>
          <w:lang w:val="en-IN"/>
        </w:rPr>
        <w:t>Dr .</w:t>
      </w:r>
      <w:proofErr w:type="gramEnd"/>
      <w:r w:rsidR="00400CC7" w:rsidRPr="00BD2896">
        <w:rPr>
          <w:b/>
          <w:bCs/>
          <w:sz w:val="32"/>
          <w:szCs w:val="32"/>
          <w:u w:val="single" w:color="FFFFFF" w:themeColor="background1"/>
          <w:lang w:val="en-IN"/>
        </w:rPr>
        <w:t xml:space="preserve"> D. Jaya Kumari, </w:t>
      </w:r>
      <w:proofErr w:type="gramStart"/>
      <w:r w:rsidR="003471D0" w:rsidRPr="00BD2896">
        <w:rPr>
          <w:b/>
          <w:bCs/>
          <w:sz w:val="32"/>
          <w:szCs w:val="32"/>
          <w:u w:val="single" w:color="FFFFFF" w:themeColor="background1"/>
          <w:lang w:val="en-IN"/>
        </w:rPr>
        <w:t>M</w:t>
      </w:r>
      <w:r w:rsidR="009775EA" w:rsidRPr="00BD2896">
        <w:rPr>
          <w:b/>
          <w:bCs/>
          <w:sz w:val="32"/>
          <w:szCs w:val="32"/>
          <w:u w:val="single" w:color="FFFFFF" w:themeColor="background1"/>
          <w:lang w:val="en-IN"/>
        </w:rPr>
        <w:t xml:space="preserve"> </w:t>
      </w:r>
      <w:r w:rsidR="00400CC7" w:rsidRPr="00BD2896">
        <w:rPr>
          <w:b/>
          <w:bCs/>
          <w:sz w:val="32"/>
          <w:szCs w:val="32"/>
          <w:u w:val="single" w:color="FFFFFF" w:themeColor="background1"/>
          <w:lang w:val="en-IN"/>
        </w:rPr>
        <w:t>.Tech</w:t>
      </w:r>
      <w:proofErr w:type="gramEnd"/>
      <w:r w:rsidR="00400CC7" w:rsidRPr="00BD2896">
        <w:rPr>
          <w:b/>
          <w:bCs/>
          <w:sz w:val="32"/>
          <w:szCs w:val="32"/>
          <w:u w:val="single" w:color="FFFFFF" w:themeColor="background1"/>
          <w:lang w:val="en-IN"/>
        </w:rPr>
        <w:t>, Ph</w:t>
      </w:r>
      <w:r w:rsidR="009775EA" w:rsidRPr="00BD2896">
        <w:rPr>
          <w:b/>
          <w:bCs/>
          <w:sz w:val="32"/>
          <w:szCs w:val="32"/>
          <w:u w:val="single" w:color="FFFFFF" w:themeColor="background1"/>
          <w:lang w:val="en-IN"/>
        </w:rPr>
        <w:t xml:space="preserve"> </w:t>
      </w:r>
      <w:r w:rsidR="00400CC7" w:rsidRPr="00BD2896">
        <w:rPr>
          <w:b/>
          <w:bCs/>
          <w:sz w:val="32"/>
          <w:szCs w:val="32"/>
          <w:u w:val="single" w:color="FFFFFF" w:themeColor="background1"/>
          <w:lang w:val="en-IN"/>
        </w:rPr>
        <w:t xml:space="preserve">.d, Professor &amp; Head of the Department </w:t>
      </w:r>
      <w:r w:rsidR="00400CC7" w:rsidRPr="00BD2896">
        <w:rPr>
          <w:sz w:val="32"/>
          <w:szCs w:val="32"/>
          <w:u w:val="single" w:color="FFFFFF" w:themeColor="background1"/>
          <w:lang w:val="en-IN"/>
        </w:rPr>
        <w:t>of</w:t>
      </w:r>
      <w:r w:rsidR="009775EA" w:rsidRPr="00BD2896">
        <w:rPr>
          <w:sz w:val="32"/>
          <w:szCs w:val="32"/>
          <w:u w:val="single" w:color="FFFFFF" w:themeColor="background1"/>
          <w:lang w:val="en-IN"/>
        </w:rPr>
        <w:t xml:space="preserve"> </w:t>
      </w:r>
      <w:r w:rsidR="00400CC7" w:rsidRPr="00BD2896">
        <w:rPr>
          <w:sz w:val="32"/>
          <w:szCs w:val="32"/>
          <w:u w:val="single" w:color="FFFFFF" w:themeColor="background1"/>
          <w:lang w:val="en-IN"/>
        </w:rPr>
        <w:t>Computer Science and Engineering, for permitting us to do ou</w:t>
      </w:r>
      <w:r w:rsidR="009775EA" w:rsidRPr="00BD2896">
        <w:rPr>
          <w:sz w:val="32"/>
          <w:szCs w:val="32"/>
          <w:u w:val="single" w:color="FFFFFF" w:themeColor="background1"/>
          <w:lang w:val="en-IN"/>
        </w:rPr>
        <w:t xml:space="preserve">r </w:t>
      </w:r>
      <w:r w:rsidR="00400CC7" w:rsidRPr="00BD2896">
        <w:rPr>
          <w:sz w:val="32"/>
          <w:szCs w:val="32"/>
          <w:u w:val="single" w:color="FFFFFF" w:themeColor="background1"/>
          <w:lang w:val="en-IN"/>
        </w:rPr>
        <w:t>project.</w:t>
      </w:r>
      <w:r w:rsidR="009775EA" w:rsidRPr="00BD2896">
        <w:rPr>
          <w:sz w:val="32"/>
          <w:szCs w:val="32"/>
          <w:u w:val="single" w:color="FFFFFF" w:themeColor="background1"/>
          <w:lang w:val="en-IN"/>
        </w:rPr>
        <w:t xml:space="preserve"> We express our sincere thanks and heart full gratitude to </w:t>
      </w:r>
      <w:proofErr w:type="spellStart"/>
      <w:r w:rsidR="009775EA" w:rsidRPr="00BD2896">
        <w:rPr>
          <w:b/>
          <w:bCs/>
          <w:sz w:val="32"/>
          <w:szCs w:val="32"/>
          <w:u w:val="single" w:color="FFFFFF" w:themeColor="background1"/>
          <w:lang w:val="en-IN"/>
        </w:rPr>
        <w:t>Dr.</w:t>
      </w:r>
      <w:proofErr w:type="spellEnd"/>
      <w:r w:rsidR="009775EA" w:rsidRPr="00BD2896">
        <w:rPr>
          <w:b/>
          <w:bCs/>
          <w:sz w:val="32"/>
          <w:szCs w:val="32"/>
          <w:u w:val="single" w:color="FFFFFF" w:themeColor="background1"/>
          <w:lang w:val="en-IN"/>
        </w:rPr>
        <w:t xml:space="preserve"> G. V. N. S. R. Ratnakara Rao, principal, </w:t>
      </w:r>
      <w:r w:rsidR="009775EA" w:rsidRPr="00BD2896">
        <w:rPr>
          <w:sz w:val="32"/>
          <w:szCs w:val="32"/>
          <w:u w:val="single" w:color="FFFFFF" w:themeColor="background1"/>
          <w:lang w:val="en-IN"/>
        </w:rPr>
        <w:t>for providing a favourable environment and supporting us during the development of this project.</w:t>
      </w:r>
    </w:p>
    <w:p w14:paraId="725039F3" w14:textId="77777777" w:rsidR="009775EA" w:rsidRPr="00BD2896" w:rsidRDefault="009775EA" w:rsidP="009E73B3">
      <w:pPr>
        <w:rPr>
          <w:sz w:val="32"/>
          <w:szCs w:val="32"/>
          <w:u w:val="single" w:color="FFFFFF" w:themeColor="background1"/>
          <w:lang w:val="en-IN"/>
        </w:rPr>
      </w:pPr>
    </w:p>
    <w:p w14:paraId="53C9F0D9" w14:textId="209C1FFD" w:rsidR="00CF4E31" w:rsidRPr="00BD2896" w:rsidRDefault="009775EA" w:rsidP="009E73B3">
      <w:pPr>
        <w:spacing w:line="276" w:lineRule="auto"/>
        <w:rPr>
          <w:ins w:id="2" w:author="Ramya Sada"/>
          <w:sz w:val="32"/>
          <w:szCs w:val="32"/>
          <w:u w:val="single" w:color="FFFFFF" w:themeColor="background1"/>
          <w:lang w:val="en-IN"/>
        </w:rPr>
      </w:pPr>
      <w:r w:rsidRPr="00BD2896">
        <w:rPr>
          <w:sz w:val="32"/>
          <w:szCs w:val="32"/>
          <w:u w:val="single" w:color="FFFFFF" w:themeColor="background1"/>
          <w:lang w:val="en-IN"/>
        </w:rPr>
        <w:t xml:space="preserve">           Our special thanks to the management and all the teaching and non-teaching staff members</w:t>
      </w:r>
      <w:r w:rsidR="00CF4E31" w:rsidRPr="00BD2896">
        <w:rPr>
          <w:sz w:val="32"/>
          <w:szCs w:val="32"/>
          <w:u w:val="single" w:color="FFFFFF" w:themeColor="background1"/>
          <w:lang w:val="en-IN"/>
        </w:rPr>
        <w:t xml:space="preserve">, Department of computer Science and Engineering, for their support and cooperation in various ways during our project work. It is our pleasure to acknowledge the help of all those respected individuals. </w:t>
      </w:r>
      <w:del w:id="3" w:author="Ramya Sada">
        <w:r w:rsidR="4A273673" w:rsidRPr="00BD2896">
          <w:rPr>
            <w:sz w:val="32"/>
            <w:szCs w:val="32"/>
            <w:u w:color="FFFFFF" w:themeColor="background1"/>
            <w:lang w:val="en-IN"/>
          </w:rPr>
          <w:delText xml:space="preserve"> </w:delText>
        </w:r>
      </w:del>
      <w:ins w:id="4" w:author="Ramya Sada">
        <w:r w:rsidR="00CF4E31" w:rsidRPr="00BD2896">
          <w:rPr>
            <w:sz w:val="32"/>
            <w:szCs w:val="32"/>
            <w:u w:val="single" w:color="FFFFFF" w:themeColor="background1"/>
            <w:lang w:val="en-IN"/>
          </w:rPr>
          <w:t xml:space="preserve">   </w:t>
        </w:r>
      </w:ins>
    </w:p>
    <w:p w14:paraId="0E448B67" w14:textId="30375FF2" w:rsidR="00CF4E31" w:rsidRPr="00BD2896" w:rsidRDefault="00CF4E31" w:rsidP="009E73B3">
      <w:pPr>
        <w:rPr>
          <w:sz w:val="32"/>
          <w:szCs w:val="32"/>
          <w:u w:val="single" w:color="FFFFFF" w:themeColor="background1"/>
          <w:lang w:val="en-IN"/>
        </w:rPr>
      </w:pPr>
      <w:r w:rsidRPr="00BD2896">
        <w:rPr>
          <w:sz w:val="32"/>
          <w:szCs w:val="32"/>
          <w:u w:color="FFFFFF" w:themeColor="background1"/>
          <w:lang w:val="en-IN"/>
        </w:rPr>
        <w:t xml:space="preserve">           </w:t>
      </w:r>
      <w:r w:rsidRPr="00BD2896">
        <w:rPr>
          <w:sz w:val="32"/>
          <w:szCs w:val="32"/>
          <w:u w:val="single" w:color="FFFFFF" w:themeColor="background1"/>
          <w:lang w:val="en-IN"/>
        </w:rPr>
        <w:t>We would like to express our gratitude to our parents, friends who helped to complete this project.</w:t>
      </w:r>
    </w:p>
    <w:p w14:paraId="3A436172" w14:textId="6414B6E7" w:rsidR="00D21050" w:rsidRPr="00426823" w:rsidRDefault="4A273673" w:rsidP="009E73B3">
      <w:pPr>
        <w:rPr>
          <w:ins w:id="5" w:author="Ramya Sada"/>
          <w:b/>
          <w:bCs/>
          <w:color w:val="0D0D0D" w:themeColor="text1" w:themeTint="F2"/>
          <w:sz w:val="36"/>
          <w:szCs w:val="36"/>
          <w:u w:val="single" w:color="FFFFFF" w:themeColor="background1"/>
          <w:lang w:val="en-IN"/>
        </w:rPr>
      </w:pPr>
      <w:r w:rsidRPr="00426823">
        <w:rPr>
          <w:b/>
          <w:bCs/>
          <w:color w:val="0D0D0D" w:themeColor="text1" w:themeTint="F2"/>
          <w:sz w:val="32"/>
          <w:szCs w:val="32"/>
          <w:u w:val="single" w:color="FFFFFF" w:themeColor="background1"/>
          <w:lang w:val="en-IN"/>
        </w:rPr>
        <w:t xml:space="preserve">  </w:t>
      </w:r>
      <w:ins w:id="6" w:author="Ramya Sada">
        <w:r w:rsidR="00D21050" w:rsidRPr="00426823">
          <w:rPr>
            <w:b/>
            <w:bCs/>
            <w:color w:val="0D0D0D" w:themeColor="text1" w:themeTint="F2"/>
            <w:sz w:val="36"/>
            <w:szCs w:val="36"/>
            <w:u w:val="single" w:color="FFFFFF" w:themeColor="background1"/>
            <w:lang w:val="en-IN"/>
          </w:rPr>
          <w:t xml:space="preserve">                                                                    </w:t>
        </w:r>
      </w:ins>
      <w:r w:rsidR="001C4DAC">
        <w:rPr>
          <w:b/>
          <w:bCs/>
          <w:color w:val="0D0D0D" w:themeColor="text1" w:themeTint="F2"/>
          <w:sz w:val="36"/>
          <w:szCs w:val="36"/>
          <w:u w:val="single" w:color="FFFFFF" w:themeColor="background1"/>
          <w:lang w:val="en-IN"/>
        </w:rPr>
        <w:t xml:space="preserve">  </w:t>
      </w:r>
      <w:r w:rsidR="00974686">
        <w:rPr>
          <w:b/>
          <w:bCs/>
          <w:color w:val="0D0D0D" w:themeColor="text1" w:themeTint="F2"/>
          <w:sz w:val="36"/>
          <w:szCs w:val="36"/>
          <w:u w:val="single" w:color="FFFFFF" w:themeColor="background1"/>
          <w:lang w:val="en-IN"/>
        </w:rPr>
        <w:t xml:space="preserve">   </w:t>
      </w:r>
      <w:r w:rsidR="0088258E">
        <w:rPr>
          <w:b/>
          <w:bCs/>
          <w:color w:val="0D0D0D" w:themeColor="text1" w:themeTint="F2"/>
          <w:sz w:val="36"/>
          <w:szCs w:val="36"/>
          <w:u w:val="single" w:color="FFFFFF" w:themeColor="background1"/>
          <w:lang w:val="en-IN"/>
        </w:rPr>
        <w:t xml:space="preserve">   G.ANU DEEPIKA</w:t>
      </w:r>
    </w:p>
    <w:p w14:paraId="74ED6EFB" w14:textId="25153A03" w:rsidR="00C5288E" w:rsidRDefault="00B6293C" w:rsidP="009E73B3">
      <w:pPr>
        <w:rPr>
          <w:color w:val="0D0D0D" w:themeColor="text1" w:themeTint="F2"/>
          <w:sz w:val="32"/>
          <w:szCs w:val="32"/>
          <w:u w:val="single" w:color="FFFFFF" w:themeColor="background1"/>
          <w:lang w:val="en-IN"/>
        </w:rPr>
      </w:pPr>
      <w:ins w:id="7" w:author="Ramya Sada">
        <w:r w:rsidRPr="00426823">
          <w:rPr>
            <w:b/>
            <w:bCs/>
            <w:color w:val="0D0D0D" w:themeColor="text1" w:themeTint="F2"/>
            <w:sz w:val="36"/>
            <w:szCs w:val="36"/>
            <w:u w:val="single" w:color="FFFFFF" w:themeColor="background1"/>
            <w:lang w:val="en-IN"/>
          </w:rPr>
          <w:t xml:space="preserve">                                                                             </w:t>
        </w:r>
      </w:ins>
      <w:r w:rsidR="0088258E">
        <w:rPr>
          <w:b/>
          <w:bCs/>
          <w:color w:val="0D0D0D" w:themeColor="text1" w:themeTint="F2"/>
          <w:sz w:val="36"/>
          <w:szCs w:val="36"/>
          <w:u w:val="single" w:color="FFFFFF" w:themeColor="background1"/>
          <w:lang w:val="en-IN"/>
        </w:rPr>
        <w:t xml:space="preserve">  </w:t>
      </w:r>
      <w:r w:rsidR="00974686">
        <w:rPr>
          <w:b/>
          <w:bCs/>
          <w:color w:val="0D0D0D" w:themeColor="text1" w:themeTint="F2"/>
          <w:sz w:val="36"/>
          <w:szCs w:val="36"/>
          <w:u w:val="single" w:color="FFFFFF" w:themeColor="background1"/>
          <w:lang w:val="en-IN"/>
        </w:rPr>
        <w:t>(22A81A05</w:t>
      </w:r>
      <w:r w:rsidR="0088258E">
        <w:rPr>
          <w:b/>
          <w:bCs/>
          <w:color w:val="0D0D0D" w:themeColor="text1" w:themeTint="F2"/>
          <w:sz w:val="36"/>
          <w:szCs w:val="36"/>
          <w:u w:val="single" w:color="FFFFFF" w:themeColor="background1"/>
          <w:lang w:val="en-IN"/>
        </w:rPr>
        <w:t>M1</w:t>
      </w:r>
      <w:r w:rsidR="00974686">
        <w:rPr>
          <w:b/>
          <w:bCs/>
          <w:color w:val="0D0D0D" w:themeColor="text1" w:themeTint="F2"/>
          <w:sz w:val="36"/>
          <w:szCs w:val="36"/>
          <w:u w:val="single" w:color="FFFFFF" w:themeColor="background1"/>
          <w:lang w:val="en-IN"/>
        </w:rPr>
        <w:t>)</w:t>
      </w:r>
      <w:ins w:id="8" w:author="Ramya Sada">
        <w:r w:rsidRPr="00426823">
          <w:rPr>
            <w:color w:val="0D0D0D" w:themeColor="text1" w:themeTint="F2"/>
            <w:sz w:val="32"/>
            <w:szCs w:val="32"/>
            <w:u w:val="single" w:color="FFFFFF" w:themeColor="background1"/>
            <w:lang w:val="en-IN"/>
          </w:rPr>
          <w:t xml:space="preserve"> </w:t>
        </w:r>
      </w:ins>
    </w:p>
    <w:p w14:paraId="5145A16F" w14:textId="53C786B9" w:rsidR="009775EA" w:rsidRPr="00426823" w:rsidRDefault="00B6293C" w:rsidP="009E73B3">
      <w:pPr>
        <w:rPr>
          <w:b/>
          <w:bCs/>
          <w:color w:val="0D0D0D" w:themeColor="text1" w:themeTint="F2"/>
          <w:sz w:val="36"/>
          <w:szCs w:val="36"/>
          <w:u w:val="single" w:color="FFFFFF" w:themeColor="background1"/>
          <w:lang w:val="en-IN"/>
        </w:rPr>
      </w:pPr>
      <w:ins w:id="9" w:author="Ramya Sada">
        <w:r w:rsidRPr="00426823">
          <w:rPr>
            <w:color w:val="0D0D0D" w:themeColor="text1" w:themeTint="F2"/>
            <w:sz w:val="32"/>
            <w:szCs w:val="32"/>
            <w:u w:val="single" w:color="FFFFFF" w:themeColor="background1"/>
            <w:lang w:val="en-IN"/>
          </w:rPr>
          <w:t xml:space="preserve">                                                                     </w:t>
        </w:r>
      </w:ins>
    </w:p>
    <w:p w14:paraId="65A455FF" w14:textId="77777777" w:rsidR="00890F48" w:rsidRDefault="00890F48" w:rsidP="00D86C8D">
      <w:pPr>
        <w:rPr>
          <w:color w:val="0D0D0D" w:themeColor="text1" w:themeTint="F2"/>
          <w:sz w:val="32"/>
          <w:szCs w:val="32"/>
          <w:u w:val="single" w:color="FFFFFF" w:themeColor="background1"/>
          <w:lang w:val="en-IN"/>
        </w:rPr>
      </w:pPr>
    </w:p>
    <w:p w14:paraId="6A622B1A" w14:textId="1191A2B4" w:rsidR="00633BD2" w:rsidRPr="009243E0" w:rsidRDefault="00633BD2" w:rsidP="00D86C8D">
      <w:pPr>
        <w:rPr>
          <w:color w:val="0D0D0D" w:themeColor="text1" w:themeTint="F2"/>
          <w:sz w:val="32"/>
          <w:szCs w:val="32"/>
          <w:u w:val="single" w:color="FFFFFF" w:themeColor="background1"/>
          <w:lang w:val="en-IN"/>
        </w:rPr>
      </w:pPr>
    </w:p>
    <w:p w14:paraId="3BB973EB" w14:textId="7C2A2CB2" w:rsidR="00D86C8D" w:rsidRPr="00BD2896" w:rsidRDefault="00D86C8D" w:rsidP="009E73B3">
      <w:pPr>
        <w:rPr>
          <w:b/>
          <w:bCs/>
          <w:sz w:val="36"/>
          <w:szCs w:val="36"/>
          <w:u w:color="FFFFFF" w:themeColor="background1"/>
          <w:lang w:val="en-IN"/>
        </w:rPr>
      </w:pPr>
      <w:r w:rsidRPr="00BD2896">
        <w:rPr>
          <w:b/>
          <w:bCs/>
          <w:sz w:val="48"/>
          <w:szCs w:val="48"/>
          <w:u w:color="FFFFFF" w:themeColor="background1"/>
          <w:lang w:val="en-IN"/>
        </w:rPr>
        <w:t>SRI VASAVI ENGINEERING COLLEGE</w:t>
      </w:r>
      <w:r w:rsidRPr="00BD2896">
        <w:rPr>
          <w:b/>
          <w:bCs/>
          <w:sz w:val="36"/>
          <w:szCs w:val="36"/>
          <w:u w:color="FFFFFF" w:themeColor="background1"/>
          <w:lang w:val="en-IN"/>
        </w:rPr>
        <w:t xml:space="preserve"> (Autonomous)</w:t>
      </w:r>
    </w:p>
    <w:p w14:paraId="0FF26A16" w14:textId="7379B1AF" w:rsidR="00D86C8D" w:rsidRPr="00BD2896" w:rsidRDefault="0088258E" w:rsidP="009E73B3">
      <w:pPr>
        <w:rPr>
          <w:b/>
          <w:bCs/>
          <w:sz w:val="40"/>
          <w:szCs w:val="40"/>
          <w:u w:color="FFFFFF" w:themeColor="background1"/>
          <w:lang w:val="en-IN"/>
        </w:rPr>
      </w:pPr>
      <w:r>
        <w:rPr>
          <w:b/>
          <w:bCs/>
          <w:sz w:val="40"/>
          <w:szCs w:val="40"/>
          <w:u w:color="FFFFFF" w:themeColor="background1"/>
          <w:lang w:val="en-IN"/>
        </w:rPr>
        <w:t xml:space="preserve">     </w:t>
      </w:r>
      <w:r w:rsidR="00D86C8D" w:rsidRPr="00BD2896">
        <w:rPr>
          <w:b/>
          <w:bCs/>
          <w:sz w:val="40"/>
          <w:szCs w:val="40"/>
          <w:u w:color="FFFFFF" w:themeColor="background1"/>
          <w:lang w:val="en-IN"/>
        </w:rPr>
        <w:t>Department of Computer science and Engineering</w:t>
      </w:r>
    </w:p>
    <w:p w14:paraId="1D06D682" w14:textId="3D364B86" w:rsidR="00D86C8D" w:rsidRPr="00BD2896" w:rsidRDefault="00D86C8D" w:rsidP="009E73B3">
      <w:pPr>
        <w:rPr>
          <w:b/>
          <w:bCs/>
          <w:color w:val="833C0B" w:themeColor="accent2" w:themeShade="80"/>
          <w:sz w:val="36"/>
          <w:szCs w:val="36"/>
          <w:u w:color="FFFFFF" w:themeColor="background1"/>
          <w:lang w:val="en-IN"/>
        </w:rPr>
      </w:pPr>
      <w:r w:rsidRPr="00BD2896">
        <w:rPr>
          <w:b/>
          <w:bCs/>
          <w:sz w:val="40"/>
          <w:szCs w:val="40"/>
          <w:u w:color="FFFFFF" w:themeColor="background1"/>
          <w:lang w:val="en-IN"/>
        </w:rPr>
        <w:t xml:space="preserve">                            </w:t>
      </w:r>
      <w:proofErr w:type="spellStart"/>
      <w:r w:rsidRPr="00BD2896">
        <w:rPr>
          <w:b/>
          <w:bCs/>
          <w:color w:val="833C0B" w:themeColor="accent2" w:themeShade="80"/>
          <w:sz w:val="36"/>
          <w:szCs w:val="36"/>
          <w:u w:color="FFFFFF" w:themeColor="background1"/>
          <w:lang w:val="en-IN"/>
        </w:rPr>
        <w:t>Pedatadepalli</w:t>
      </w:r>
      <w:proofErr w:type="spellEnd"/>
      <w:r w:rsidRPr="00BD2896">
        <w:rPr>
          <w:b/>
          <w:bCs/>
          <w:color w:val="833C0B" w:themeColor="accent2" w:themeShade="80"/>
          <w:sz w:val="36"/>
          <w:szCs w:val="36"/>
          <w:u w:color="FFFFFF" w:themeColor="background1"/>
          <w:lang w:val="en-IN"/>
        </w:rPr>
        <w:t xml:space="preserve">, Tadepalligudem </w:t>
      </w:r>
    </w:p>
    <w:p w14:paraId="74624DDD" w14:textId="2CA5016C" w:rsidR="00D86C8D" w:rsidRPr="00BD2896" w:rsidRDefault="00D86C8D" w:rsidP="009E73B3">
      <w:pPr>
        <w:rPr>
          <w:b/>
          <w:bCs/>
          <w:sz w:val="40"/>
          <w:szCs w:val="40"/>
          <w:u w:color="FFFFFF" w:themeColor="background1"/>
          <w:lang w:val="en-IN"/>
        </w:rPr>
      </w:pPr>
      <w:r w:rsidRPr="00BD2896">
        <w:rPr>
          <w:b/>
          <w:bCs/>
          <w:color w:val="833C0B" w:themeColor="accent2" w:themeShade="80"/>
          <w:sz w:val="36"/>
          <w:szCs w:val="36"/>
          <w:u w:color="FFFFFF" w:themeColor="background1"/>
          <w:lang w:val="en-IN"/>
        </w:rPr>
        <w:t xml:space="preserve">                                    </w:t>
      </w:r>
      <w:r w:rsidR="0088258E">
        <w:rPr>
          <w:b/>
          <w:bCs/>
          <w:color w:val="833C0B" w:themeColor="accent2" w:themeShade="80"/>
          <w:sz w:val="36"/>
          <w:szCs w:val="36"/>
          <w:u w:color="FFFFFF" w:themeColor="background1"/>
          <w:lang w:val="en-IN"/>
        </w:rPr>
        <w:t xml:space="preserve">           </w:t>
      </w:r>
      <w:r w:rsidRPr="00BD2896">
        <w:rPr>
          <w:b/>
          <w:bCs/>
          <w:color w:val="000000" w:themeColor="text1"/>
          <w:sz w:val="36"/>
          <w:szCs w:val="36"/>
          <w:u w:color="FFFFFF" w:themeColor="background1"/>
          <w:lang w:val="en-IN"/>
        </w:rPr>
        <w:t>(</w:t>
      </w:r>
      <w:r w:rsidRPr="00BD2896">
        <w:rPr>
          <w:b/>
          <w:bCs/>
          <w:sz w:val="40"/>
          <w:szCs w:val="40"/>
          <w:u w:color="FFFFFF" w:themeColor="background1"/>
          <w:lang w:val="en-IN"/>
        </w:rPr>
        <w:t>202</w:t>
      </w:r>
      <w:r w:rsidR="00C942D3" w:rsidRPr="00BD2896">
        <w:rPr>
          <w:b/>
          <w:bCs/>
          <w:sz w:val="40"/>
          <w:szCs w:val="40"/>
          <w:u w:color="FFFFFF" w:themeColor="background1"/>
          <w:lang w:val="en-IN"/>
        </w:rPr>
        <w:t>2</w:t>
      </w:r>
      <w:r w:rsidRPr="00BD2896">
        <w:rPr>
          <w:b/>
          <w:bCs/>
          <w:sz w:val="40"/>
          <w:szCs w:val="40"/>
          <w:u w:color="FFFFFF" w:themeColor="background1"/>
          <w:lang w:val="en-IN"/>
        </w:rPr>
        <w:t>-</w:t>
      </w:r>
      <w:r w:rsidR="0088258E">
        <w:rPr>
          <w:b/>
          <w:bCs/>
          <w:sz w:val="40"/>
          <w:szCs w:val="40"/>
          <w:u w:color="FFFFFF" w:themeColor="background1"/>
          <w:lang w:val="en-IN"/>
        </w:rPr>
        <w:t>20</w:t>
      </w:r>
      <w:r w:rsidRPr="00BD2896">
        <w:rPr>
          <w:b/>
          <w:bCs/>
          <w:sz w:val="40"/>
          <w:szCs w:val="40"/>
          <w:u w:color="FFFFFF" w:themeColor="background1"/>
          <w:lang w:val="en-IN"/>
        </w:rPr>
        <w:t>2</w:t>
      </w:r>
      <w:r w:rsidR="00C942D3" w:rsidRPr="00BD2896">
        <w:rPr>
          <w:b/>
          <w:bCs/>
          <w:sz w:val="40"/>
          <w:szCs w:val="40"/>
          <w:u w:color="FFFFFF" w:themeColor="background1"/>
          <w:lang w:val="en-IN"/>
        </w:rPr>
        <w:t>3</w:t>
      </w:r>
      <w:r w:rsidRPr="00BD2896">
        <w:rPr>
          <w:b/>
          <w:bCs/>
          <w:sz w:val="40"/>
          <w:szCs w:val="40"/>
          <w:u w:color="FFFFFF" w:themeColor="background1"/>
          <w:lang w:val="en-IN"/>
        </w:rPr>
        <w:t>)</w:t>
      </w:r>
    </w:p>
    <w:p w14:paraId="5BC4FB30" w14:textId="21496C20" w:rsidR="00D86C8D" w:rsidRPr="00BD2896" w:rsidRDefault="00D86C8D" w:rsidP="009E73B3">
      <w:pPr>
        <w:rPr>
          <w:b/>
          <w:bCs/>
          <w:sz w:val="36"/>
          <w:szCs w:val="36"/>
          <w:u w:color="FFFFFF" w:themeColor="background1"/>
          <w:lang w:val="en-IN"/>
        </w:rPr>
      </w:pPr>
      <w:r w:rsidRPr="00BD2896">
        <w:rPr>
          <w:b/>
          <w:bCs/>
          <w:sz w:val="40"/>
          <w:szCs w:val="40"/>
          <w:u w:color="FFFFFF" w:themeColor="background1"/>
          <w:lang w:val="en-IN"/>
        </w:rPr>
        <w:t xml:space="preserve"> </w:t>
      </w:r>
      <w:r w:rsidR="00D21050" w:rsidRPr="00BD2896">
        <w:rPr>
          <w:b/>
          <w:bCs/>
          <w:sz w:val="40"/>
          <w:szCs w:val="40"/>
          <w:u w:color="FFFFFF" w:themeColor="background1"/>
          <w:lang w:val="en-IN"/>
        </w:rPr>
        <w:t xml:space="preserve">     </w:t>
      </w:r>
      <w:r w:rsidRPr="00BD2896">
        <w:rPr>
          <w:b/>
          <w:bCs/>
          <w:sz w:val="40"/>
          <w:szCs w:val="40"/>
          <w:u w:color="FFFFFF" w:themeColor="background1"/>
          <w:lang w:val="en-IN"/>
        </w:rPr>
        <w:t xml:space="preserve"> </w:t>
      </w:r>
      <w:r w:rsidR="0088258E">
        <w:rPr>
          <w:b/>
          <w:bCs/>
          <w:sz w:val="40"/>
          <w:szCs w:val="40"/>
          <w:u w:color="FFFFFF" w:themeColor="background1"/>
          <w:lang w:val="en-IN"/>
        </w:rPr>
        <w:t xml:space="preserve">     </w:t>
      </w:r>
      <w:r w:rsidRPr="00BD2896">
        <w:rPr>
          <w:b/>
          <w:bCs/>
          <w:sz w:val="36"/>
          <w:szCs w:val="36"/>
          <w:u w:color="FFFFFF" w:themeColor="background1"/>
          <w:lang w:val="en-IN"/>
        </w:rPr>
        <w:t>Community service project for the UG Program</w:t>
      </w:r>
    </w:p>
    <w:p w14:paraId="0F28704F" w14:textId="3C55AF7E" w:rsidR="00D86C8D" w:rsidRPr="00BD2896" w:rsidRDefault="00D86C8D" w:rsidP="009E73B3">
      <w:pPr>
        <w:rPr>
          <w:b/>
          <w:bCs/>
          <w:sz w:val="32"/>
          <w:szCs w:val="32"/>
          <w:u w:color="FFFFFF" w:themeColor="background1"/>
          <w:lang w:val="en-IN"/>
        </w:rPr>
      </w:pPr>
      <w:r w:rsidRPr="00BD2896">
        <w:rPr>
          <w:b/>
          <w:bCs/>
          <w:sz w:val="36"/>
          <w:szCs w:val="36"/>
          <w:u w:color="FFFFFF" w:themeColor="background1"/>
          <w:lang w:val="en-IN"/>
        </w:rPr>
        <w:t xml:space="preserve">  </w:t>
      </w:r>
      <w:r w:rsidR="0088258E">
        <w:rPr>
          <w:b/>
          <w:bCs/>
          <w:sz w:val="36"/>
          <w:szCs w:val="36"/>
          <w:u w:color="FFFFFF" w:themeColor="background1"/>
          <w:lang w:val="en-IN"/>
        </w:rPr>
        <w:t xml:space="preserve">   </w:t>
      </w:r>
      <w:r w:rsidR="00D21050" w:rsidRPr="00BD2896">
        <w:rPr>
          <w:b/>
          <w:bCs/>
          <w:sz w:val="32"/>
          <w:szCs w:val="32"/>
          <w:u w:color="FFFFFF" w:themeColor="background1"/>
          <w:lang w:val="en-IN"/>
        </w:rPr>
        <w:t>RECOGNITION AND PREVEN</w:t>
      </w:r>
      <w:r w:rsidR="00C942D3" w:rsidRPr="00BD2896">
        <w:rPr>
          <w:b/>
          <w:bCs/>
          <w:sz w:val="32"/>
          <w:szCs w:val="32"/>
          <w:u w:color="FFFFFF" w:themeColor="background1"/>
          <w:lang w:val="en-IN"/>
        </w:rPr>
        <w:t>T</w:t>
      </w:r>
      <w:r w:rsidR="00D21050" w:rsidRPr="00BD2896">
        <w:rPr>
          <w:b/>
          <w:bCs/>
          <w:sz w:val="32"/>
          <w:szCs w:val="32"/>
          <w:u w:color="FFFFFF" w:themeColor="background1"/>
          <w:lang w:val="en-IN"/>
        </w:rPr>
        <w:t>ION OF SPAM CALLS AND MESSAGES</w:t>
      </w:r>
      <w:r w:rsidRPr="00BD2896">
        <w:rPr>
          <w:b/>
          <w:bCs/>
          <w:sz w:val="32"/>
          <w:szCs w:val="32"/>
          <w:u w:color="FFFFFF" w:themeColor="background1"/>
          <w:lang w:val="en-IN"/>
        </w:rPr>
        <w:t xml:space="preserve"> </w:t>
      </w:r>
    </w:p>
    <w:p w14:paraId="59EEB778" w14:textId="37110BA5" w:rsidR="00D86C8D" w:rsidRPr="00BD2896" w:rsidRDefault="00D86C8D" w:rsidP="009E73B3">
      <w:pPr>
        <w:rPr>
          <w:b/>
          <w:bCs/>
          <w:sz w:val="36"/>
          <w:szCs w:val="36"/>
          <w:u w:color="FFFFFF" w:themeColor="background1"/>
          <w:lang w:val="en-IN"/>
        </w:rPr>
      </w:pPr>
    </w:p>
    <w:p w14:paraId="6E9653A9" w14:textId="21A24A48" w:rsidR="007872EB" w:rsidRPr="00BD2896" w:rsidRDefault="0088258E" w:rsidP="009E73B3">
      <w:pPr>
        <w:spacing w:line="600" w:lineRule="auto"/>
        <w:rPr>
          <w:sz w:val="36"/>
          <w:szCs w:val="36"/>
          <w:u w:color="FFFFFF" w:themeColor="background1"/>
          <w:lang w:val="en-IN"/>
        </w:rPr>
      </w:pPr>
      <w:r>
        <w:rPr>
          <w:b/>
          <w:bCs/>
          <w:sz w:val="36"/>
          <w:szCs w:val="36"/>
          <w:u w:color="FFFFFF" w:themeColor="background1"/>
          <w:lang w:val="en-IN"/>
        </w:rPr>
        <w:t xml:space="preserve">                </w:t>
      </w:r>
      <w:r w:rsidR="4A273673" w:rsidRPr="00BD2896">
        <w:rPr>
          <w:b/>
          <w:bCs/>
          <w:sz w:val="36"/>
          <w:szCs w:val="36"/>
          <w:u w:color="FFFFFF" w:themeColor="background1"/>
          <w:lang w:val="en-IN"/>
        </w:rPr>
        <w:t xml:space="preserve">Name of the student     </w:t>
      </w:r>
      <w:proofErr w:type="gramStart"/>
      <w:r w:rsidR="4A273673" w:rsidRPr="00BD2896">
        <w:rPr>
          <w:b/>
          <w:bCs/>
          <w:sz w:val="36"/>
          <w:szCs w:val="36"/>
          <w:u w:color="FFFFFF" w:themeColor="background1"/>
          <w:lang w:val="en-IN"/>
        </w:rPr>
        <w:t xml:space="preserve">  :</w:t>
      </w:r>
      <w:proofErr w:type="gramEnd"/>
      <w:r w:rsidR="4A273673" w:rsidRPr="00BD2896">
        <w:rPr>
          <w:b/>
          <w:bCs/>
          <w:sz w:val="36"/>
          <w:szCs w:val="36"/>
          <w:u w:color="FFFFFF" w:themeColor="background1"/>
          <w:lang w:val="en-IN"/>
        </w:rPr>
        <w:t xml:space="preserve"> </w:t>
      </w:r>
      <w:r w:rsidR="005C2A01">
        <w:rPr>
          <w:sz w:val="36"/>
          <w:szCs w:val="36"/>
          <w:u w:color="FFFFFF" w:themeColor="background1"/>
          <w:lang w:val="en-IN"/>
        </w:rPr>
        <w:t>GUBBALA ANU DEEPIKA</w:t>
      </w:r>
    </w:p>
    <w:p w14:paraId="104DDAB1" w14:textId="6722290B" w:rsidR="007872EB" w:rsidRPr="00BD2896" w:rsidRDefault="0088258E" w:rsidP="009E73B3">
      <w:pPr>
        <w:spacing w:line="600" w:lineRule="auto"/>
        <w:rPr>
          <w:sz w:val="36"/>
          <w:szCs w:val="36"/>
          <w:u w:color="FFFFFF" w:themeColor="background1"/>
          <w:lang w:val="en-IN"/>
        </w:rPr>
      </w:pPr>
      <w:r>
        <w:rPr>
          <w:b/>
          <w:bCs/>
          <w:sz w:val="36"/>
          <w:szCs w:val="36"/>
          <w:u w:color="FFFFFF" w:themeColor="background1"/>
          <w:lang w:val="en-IN"/>
        </w:rPr>
        <w:t xml:space="preserve">                 </w:t>
      </w:r>
      <w:proofErr w:type="spellStart"/>
      <w:r w:rsidR="007872EB" w:rsidRPr="00BD2896">
        <w:rPr>
          <w:b/>
          <w:bCs/>
          <w:sz w:val="36"/>
          <w:szCs w:val="36"/>
          <w:u w:color="FFFFFF" w:themeColor="background1"/>
          <w:lang w:val="en-IN"/>
        </w:rPr>
        <w:t>Regd</w:t>
      </w:r>
      <w:proofErr w:type="spellEnd"/>
      <w:r w:rsidR="007872EB" w:rsidRPr="00BD2896">
        <w:rPr>
          <w:b/>
          <w:bCs/>
          <w:sz w:val="36"/>
          <w:szCs w:val="36"/>
          <w:u w:color="FFFFFF" w:themeColor="background1"/>
          <w:lang w:val="en-IN"/>
        </w:rPr>
        <w:t xml:space="preserve"> No.                          </w:t>
      </w:r>
      <w:proofErr w:type="gramStart"/>
      <w:r w:rsidR="007872EB" w:rsidRPr="00BD2896">
        <w:rPr>
          <w:b/>
          <w:bCs/>
          <w:sz w:val="36"/>
          <w:szCs w:val="36"/>
          <w:u w:color="FFFFFF" w:themeColor="background1"/>
          <w:lang w:val="en-IN"/>
        </w:rPr>
        <w:t xml:space="preserve">  :</w:t>
      </w:r>
      <w:proofErr w:type="gramEnd"/>
      <w:r w:rsidR="007872EB" w:rsidRPr="00BD2896">
        <w:rPr>
          <w:b/>
          <w:bCs/>
          <w:sz w:val="36"/>
          <w:szCs w:val="36"/>
          <w:u w:color="FFFFFF" w:themeColor="background1"/>
          <w:lang w:val="en-IN"/>
        </w:rPr>
        <w:t xml:space="preserve">  </w:t>
      </w:r>
      <w:r w:rsidR="4A273673" w:rsidRPr="00BD2896">
        <w:rPr>
          <w:sz w:val="36"/>
          <w:szCs w:val="36"/>
          <w:u w:color="FFFFFF" w:themeColor="background1"/>
          <w:lang w:val="en-IN"/>
        </w:rPr>
        <w:t>22A81A05</w:t>
      </w:r>
      <w:r w:rsidR="005C2A01">
        <w:rPr>
          <w:sz w:val="36"/>
          <w:szCs w:val="36"/>
          <w:u w:color="FFFFFF" w:themeColor="background1"/>
          <w:lang w:val="en-IN"/>
        </w:rPr>
        <w:t>M1</w:t>
      </w:r>
    </w:p>
    <w:p w14:paraId="53D95015" w14:textId="721C0241" w:rsidR="007872EB" w:rsidRPr="00BD2896" w:rsidRDefault="0088258E" w:rsidP="009E73B3">
      <w:pPr>
        <w:spacing w:line="600" w:lineRule="auto"/>
        <w:rPr>
          <w:sz w:val="36"/>
          <w:szCs w:val="36"/>
          <w:u w:color="FFFFFF" w:themeColor="background1"/>
          <w:lang w:val="en-IN"/>
        </w:rPr>
      </w:pPr>
      <w:r>
        <w:rPr>
          <w:b/>
          <w:bCs/>
          <w:sz w:val="36"/>
          <w:szCs w:val="36"/>
          <w:u w:color="FFFFFF" w:themeColor="background1"/>
          <w:lang w:val="en-IN"/>
        </w:rPr>
        <w:t xml:space="preserve">                 </w:t>
      </w:r>
      <w:r w:rsidR="007872EB" w:rsidRPr="00BD2896">
        <w:rPr>
          <w:b/>
          <w:bCs/>
          <w:sz w:val="36"/>
          <w:szCs w:val="36"/>
          <w:u w:color="FFFFFF" w:themeColor="background1"/>
          <w:lang w:val="en-IN"/>
        </w:rPr>
        <w:t xml:space="preserve">Branch                              </w:t>
      </w:r>
      <w:proofErr w:type="gramStart"/>
      <w:r w:rsidR="007872EB" w:rsidRPr="00BD2896">
        <w:rPr>
          <w:b/>
          <w:bCs/>
          <w:sz w:val="36"/>
          <w:szCs w:val="36"/>
          <w:u w:color="FFFFFF" w:themeColor="background1"/>
          <w:lang w:val="en-IN"/>
        </w:rPr>
        <w:t xml:space="preserve">  :</w:t>
      </w:r>
      <w:proofErr w:type="gramEnd"/>
      <w:r w:rsidR="007872EB" w:rsidRPr="00BD2896">
        <w:rPr>
          <w:b/>
          <w:bCs/>
          <w:sz w:val="36"/>
          <w:szCs w:val="36"/>
          <w:u w:color="FFFFFF" w:themeColor="background1"/>
          <w:lang w:val="en-IN"/>
        </w:rPr>
        <w:t xml:space="preserve">  </w:t>
      </w:r>
      <w:r w:rsidR="007872EB" w:rsidRPr="00BD2896">
        <w:rPr>
          <w:sz w:val="36"/>
          <w:szCs w:val="36"/>
          <w:u w:color="FFFFFF" w:themeColor="background1"/>
          <w:lang w:val="en-IN"/>
        </w:rPr>
        <w:t>CSE</w:t>
      </w:r>
    </w:p>
    <w:p w14:paraId="660D511A" w14:textId="5C32C9AF" w:rsidR="00C942D3" w:rsidRDefault="0088258E" w:rsidP="009E73B3">
      <w:pPr>
        <w:spacing w:line="600" w:lineRule="auto"/>
        <w:rPr>
          <w:b/>
          <w:sz w:val="36"/>
          <w:szCs w:val="36"/>
          <w:u w:color="FFFFFF" w:themeColor="background1"/>
          <w:lang w:val="en-IN"/>
        </w:rPr>
      </w:pPr>
      <w:r>
        <w:rPr>
          <w:b/>
          <w:bCs/>
          <w:sz w:val="36"/>
          <w:szCs w:val="36"/>
          <w:u w:color="FFFFFF" w:themeColor="background1"/>
          <w:lang w:val="en-IN"/>
        </w:rPr>
        <w:t xml:space="preserve">                  </w:t>
      </w:r>
      <w:r w:rsidR="007872EB" w:rsidRPr="00BD2896">
        <w:rPr>
          <w:b/>
          <w:bCs/>
          <w:sz w:val="36"/>
          <w:szCs w:val="36"/>
          <w:u w:color="FFFFFF" w:themeColor="background1"/>
          <w:lang w:val="en-IN"/>
        </w:rPr>
        <w:t xml:space="preserve">Semester                         </w:t>
      </w:r>
      <w:proofErr w:type="gramStart"/>
      <w:r w:rsidR="007872EB" w:rsidRPr="00BD2896">
        <w:rPr>
          <w:b/>
          <w:bCs/>
          <w:sz w:val="36"/>
          <w:szCs w:val="36"/>
          <w:u w:color="FFFFFF" w:themeColor="background1"/>
          <w:lang w:val="en-IN"/>
        </w:rPr>
        <w:t xml:space="preserve">  :</w:t>
      </w:r>
      <w:proofErr w:type="gramEnd"/>
      <w:r w:rsidR="007872EB" w:rsidRPr="00BD2896">
        <w:rPr>
          <w:b/>
          <w:bCs/>
          <w:sz w:val="36"/>
          <w:szCs w:val="36"/>
          <w:u w:color="FFFFFF" w:themeColor="background1"/>
          <w:lang w:val="en-IN"/>
        </w:rPr>
        <w:t xml:space="preserve">  </w:t>
      </w:r>
      <w:r w:rsidR="00D21050" w:rsidRPr="00BD2896">
        <w:rPr>
          <w:sz w:val="36"/>
          <w:szCs w:val="36"/>
          <w:u w:color="FFFFFF" w:themeColor="background1"/>
          <w:lang w:val="en-IN"/>
        </w:rPr>
        <w:t>II</w:t>
      </w:r>
    </w:p>
    <w:p w14:paraId="23F33B76" w14:textId="37CAADF7" w:rsidR="00974686" w:rsidRPr="00BD2896" w:rsidRDefault="0088258E" w:rsidP="0088258E">
      <w:pPr>
        <w:spacing w:line="276" w:lineRule="auto"/>
        <w:ind w:left="720"/>
        <w:jc w:val="center"/>
        <w:rPr>
          <w:sz w:val="32"/>
          <w:szCs w:val="32"/>
          <w:u w:color="FFFFFF" w:themeColor="background1"/>
          <w:lang w:val="en-IN"/>
        </w:rPr>
      </w:pPr>
      <w:r>
        <w:rPr>
          <w:b/>
          <w:sz w:val="36"/>
          <w:szCs w:val="36"/>
          <w:u w:color="FFFFFF" w:themeColor="background1"/>
          <w:lang w:val="en-IN"/>
        </w:rPr>
        <w:t xml:space="preserve">                 </w:t>
      </w:r>
      <w:r w:rsidR="00974686">
        <w:rPr>
          <w:b/>
          <w:sz w:val="36"/>
          <w:szCs w:val="36"/>
          <w:u w:color="FFFFFF" w:themeColor="background1"/>
          <w:lang w:val="en-IN"/>
        </w:rPr>
        <w:t>Topi</w:t>
      </w:r>
      <w:r>
        <w:rPr>
          <w:b/>
          <w:sz w:val="36"/>
          <w:szCs w:val="36"/>
          <w:u w:color="FFFFFF" w:themeColor="background1"/>
          <w:lang w:val="en-IN"/>
        </w:rPr>
        <w:t>c</w:t>
      </w:r>
      <w:r w:rsidR="00974686">
        <w:rPr>
          <w:b/>
          <w:sz w:val="36"/>
          <w:szCs w:val="36"/>
          <w:u w:color="FFFFFF" w:themeColor="background1"/>
          <w:lang w:val="en-IN"/>
        </w:rPr>
        <w:t xml:space="preserve">                     </w:t>
      </w:r>
      <w:r w:rsidR="003F315A">
        <w:rPr>
          <w:b/>
          <w:sz w:val="36"/>
          <w:szCs w:val="36"/>
          <w:u w:color="FFFFFF" w:themeColor="background1"/>
          <w:lang w:val="en-IN"/>
        </w:rPr>
        <w:t xml:space="preserve">   </w:t>
      </w:r>
      <w:proofErr w:type="gramStart"/>
      <w:r w:rsidR="00974686">
        <w:rPr>
          <w:b/>
          <w:sz w:val="36"/>
          <w:szCs w:val="36"/>
          <w:u w:color="FFFFFF" w:themeColor="background1"/>
          <w:lang w:val="en-IN"/>
        </w:rPr>
        <w:t xml:space="preserve">  </w:t>
      </w:r>
      <w:r w:rsidR="003F315A">
        <w:rPr>
          <w:b/>
          <w:sz w:val="36"/>
          <w:szCs w:val="36"/>
          <w:u w:color="FFFFFF" w:themeColor="background1"/>
          <w:lang w:val="en-IN"/>
        </w:rPr>
        <w:t>:</w:t>
      </w:r>
      <w:proofErr w:type="gramEnd"/>
      <w:r w:rsidR="003F315A">
        <w:rPr>
          <w:b/>
          <w:sz w:val="36"/>
          <w:szCs w:val="36"/>
          <w:u w:color="FFFFFF" w:themeColor="background1"/>
          <w:lang w:val="en-IN"/>
        </w:rPr>
        <w:t xml:space="preserve"> </w:t>
      </w:r>
      <w:r w:rsidR="00974686">
        <w:rPr>
          <w:bCs/>
          <w:sz w:val="36"/>
          <w:szCs w:val="36"/>
          <w:u w:val="single" w:color="FFFFFF" w:themeColor="background1"/>
          <w:lang w:val="en-IN"/>
        </w:rPr>
        <w:t>Recognition and prevention</w:t>
      </w:r>
      <w:r>
        <w:rPr>
          <w:bCs/>
          <w:sz w:val="36"/>
          <w:szCs w:val="36"/>
          <w:u w:val="single" w:color="FFFFFF" w:themeColor="background1"/>
          <w:lang w:val="en-IN"/>
        </w:rPr>
        <w:t xml:space="preserve">       of spam </w:t>
      </w:r>
      <w:r w:rsidR="00974686">
        <w:rPr>
          <w:bCs/>
          <w:sz w:val="36"/>
          <w:szCs w:val="36"/>
          <w:u w:val="single" w:color="FFFFFF" w:themeColor="background1"/>
          <w:lang w:val="en-IN"/>
        </w:rPr>
        <w:t>calls and messages</w:t>
      </w:r>
      <w:r w:rsidR="003F315A">
        <w:rPr>
          <w:bCs/>
          <w:sz w:val="36"/>
          <w:szCs w:val="36"/>
          <w:u w:val="single" w:color="FFFFFF" w:themeColor="background1"/>
          <w:lang w:val="en-IN"/>
        </w:rPr>
        <w:t>.</w:t>
      </w:r>
    </w:p>
    <w:p w14:paraId="3292CBD5" w14:textId="19925C0F" w:rsidR="007872EB" w:rsidRPr="00BD2896" w:rsidRDefault="0088258E" w:rsidP="009E73B3">
      <w:pPr>
        <w:spacing w:line="600" w:lineRule="auto"/>
        <w:rPr>
          <w:sz w:val="36"/>
          <w:szCs w:val="36"/>
          <w:u w:color="FFFFFF" w:themeColor="background1"/>
          <w:lang w:val="en-IN"/>
        </w:rPr>
      </w:pPr>
      <w:r>
        <w:rPr>
          <w:b/>
          <w:bCs/>
          <w:sz w:val="36"/>
          <w:szCs w:val="36"/>
          <w:u w:color="FFFFFF" w:themeColor="background1"/>
          <w:lang w:val="en-IN"/>
        </w:rPr>
        <w:t xml:space="preserve">                   </w:t>
      </w:r>
      <w:r w:rsidR="007872EB" w:rsidRPr="00BD2896">
        <w:rPr>
          <w:b/>
          <w:bCs/>
          <w:sz w:val="36"/>
          <w:szCs w:val="36"/>
          <w:u w:color="FFFFFF" w:themeColor="background1"/>
          <w:lang w:val="en-IN"/>
        </w:rPr>
        <w:t xml:space="preserve">Area                                 </w:t>
      </w:r>
      <w:proofErr w:type="gramStart"/>
      <w:r w:rsidR="007872EB" w:rsidRPr="00BD2896">
        <w:rPr>
          <w:b/>
          <w:bCs/>
          <w:sz w:val="36"/>
          <w:szCs w:val="36"/>
          <w:u w:color="FFFFFF" w:themeColor="background1"/>
          <w:lang w:val="en-IN"/>
        </w:rPr>
        <w:t xml:space="preserve">  :</w:t>
      </w:r>
      <w:proofErr w:type="gramEnd"/>
      <w:r w:rsidR="003F315A">
        <w:rPr>
          <w:b/>
          <w:bCs/>
          <w:sz w:val="36"/>
          <w:szCs w:val="36"/>
          <w:u w:color="FFFFFF" w:themeColor="background1"/>
          <w:lang w:val="en-IN"/>
        </w:rPr>
        <w:t xml:space="preserve">  </w:t>
      </w:r>
      <w:r w:rsidR="00643162" w:rsidRPr="00BD2896">
        <w:rPr>
          <w:b/>
          <w:bCs/>
          <w:sz w:val="36"/>
          <w:szCs w:val="36"/>
          <w:u w:color="FFFFFF" w:themeColor="background1"/>
          <w:lang w:val="en-IN"/>
        </w:rPr>
        <w:t xml:space="preserve"> </w:t>
      </w:r>
      <w:proofErr w:type="spellStart"/>
      <w:r>
        <w:rPr>
          <w:sz w:val="36"/>
          <w:szCs w:val="36"/>
          <w:u w:color="FFFFFF" w:themeColor="background1"/>
          <w:lang w:val="en-IN"/>
        </w:rPr>
        <w:t>Tanuku</w:t>
      </w:r>
      <w:proofErr w:type="spellEnd"/>
    </w:p>
    <w:p w14:paraId="6AFF0380" w14:textId="79F08061" w:rsidR="007872EB" w:rsidRPr="00BD2896" w:rsidRDefault="0088258E" w:rsidP="009E73B3">
      <w:pPr>
        <w:spacing w:line="360" w:lineRule="auto"/>
        <w:rPr>
          <w:sz w:val="36"/>
          <w:szCs w:val="36"/>
          <w:u w:color="FFFFFF" w:themeColor="background1"/>
          <w:lang w:val="en-IN"/>
        </w:rPr>
      </w:pPr>
      <w:r>
        <w:rPr>
          <w:b/>
          <w:bCs/>
          <w:sz w:val="36"/>
          <w:szCs w:val="36"/>
          <w:u w:color="FFFFFF" w:themeColor="background1"/>
          <w:lang w:val="en-IN"/>
        </w:rPr>
        <w:t xml:space="preserve">                   </w:t>
      </w:r>
      <w:r w:rsidR="007872EB" w:rsidRPr="00BD2896">
        <w:rPr>
          <w:b/>
          <w:bCs/>
          <w:sz w:val="36"/>
          <w:szCs w:val="36"/>
          <w:u w:color="FFFFFF" w:themeColor="background1"/>
          <w:lang w:val="en-IN"/>
        </w:rPr>
        <w:t xml:space="preserve">Project Guide                 </w:t>
      </w:r>
      <w:proofErr w:type="gramStart"/>
      <w:r w:rsidR="007872EB" w:rsidRPr="00BD2896">
        <w:rPr>
          <w:b/>
          <w:bCs/>
          <w:sz w:val="36"/>
          <w:szCs w:val="36"/>
          <w:u w:color="FFFFFF" w:themeColor="background1"/>
          <w:lang w:val="en-IN"/>
        </w:rPr>
        <w:t xml:space="preserve">  :</w:t>
      </w:r>
      <w:proofErr w:type="gramEnd"/>
      <w:r w:rsidR="00643162" w:rsidRPr="00BD2896">
        <w:rPr>
          <w:b/>
          <w:bCs/>
          <w:sz w:val="36"/>
          <w:szCs w:val="36"/>
          <w:u w:color="FFFFFF" w:themeColor="background1"/>
          <w:lang w:val="en-IN"/>
        </w:rPr>
        <w:t xml:space="preserve"> </w:t>
      </w:r>
      <w:r w:rsidR="00643162" w:rsidRPr="00BD2896">
        <w:rPr>
          <w:sz w:val="36"/>
          <w:szCs w:val="36"/>
          <w:u w:color="FFFFFF" w:themeColor="background1"/>
          <w:lang w:val="en-IN"/>
        </w:rPr>
        <w:t>G. Nataraj</w:t>
      </w:r>
    </w:p>
    <w:p w14:paraId="531A7B52" w14:textId="77777777" w:rsidR="009243E0" w:rsidRDefault="009243E0" w:rsidP="009E73B3">
      <w:pPr>
        <w:spacing w:line="276" w:lineRule="auto"/>
        <w:rPr>
          <w:sz w:val="36"/>
          <w:szCs w:val="36"/>
          <w:u w:color="FFFFFF" w:themeColor="background1"/>
          <w:lang w:val="en-IN"/>
        </w:rPr>
      </w:pPr>
    </w:p>
    <w:p w14:paraId="24372373" w14:textId="1A79F0F1" w:rsidR="007872EB" w:rsidRPr="00BD2896" w:rsidRDefault="4A273673" w:rsidP="009E73B3">
      <w:pPr>
        <w:spacing w:line="276" w:lineRule="auto"/>
        <w:rPr>
          <w:b/>
          <w:bCs/>
          <w:sz w:val="40"/>
          <w:szCs w:val="40"/>
          <w:u w:color="FFFFFF" w:themeColor="background1"/>
          <w:lang w:val="en-IN"/>
        </w:rPr>
      </w:pPr>
      <w:r w:rsidRPr="00BD2896">
        <w:rPr>
          <w:sz w:val="36"/>
          <w:szCs w:val="36"/>
          <w:u w:color="FFFFFF" w:themeColor="background1"/>
          <w:lang w:val="en-IN"/>
        </w:rPr>
        <w:t>(</w:t>
      </w:r>
      <w:proofErr w:type="gramStart"/>
      <w:r w:rsidRPr="00BD2896">
        <w:rPr>
          <w:sz w:val="36"/>
          <w:szCs w:val="36"/>
          <w:u w:color="FFFFFF" w:themeColor="background1"/>
          <w:lang w:val="en-IN"/>
        </w:rPr>
        <w:t xml:space="preserve">student)   </w:t>
      </w:r>
      <w:proofErr w:type="gramEnd"/>
      <w:r w:rsidRPr="00BD2896">
        <w:rPr>
          <w:sz w:val="36"/>
          <w:szCs w:val="36"/>
          <w:u w:color="FFFFFF" w:themeColor="background1"/>
          <w:lang w:val="en-IN"/>
        </w:rPr>
        <w:t xml:space="preserve">                                               </w:t>
      </w:r>
      <w:r w:rsidR="000777B9">
        <w:rPr>
          <w:sz w:val="36"/>
          <w:szCs w:val="36"/>
          <w:u w:color="FFFFFF" w:themeColor="background1"/>
          <w:lang w:val="en-IN"/>
        </w:rPr>
        <w:t xml:space="preserve">  </w:t>
      </w:r>
      <w:r w:rsidRPr="00BD2896">
        <w:rPr>
          <w:sz w:val="36"/>
          <w:szCs w:val="36"/>
          <w:u w:color="FFFFFF" w:themeColor="background1"/>
          <w:lang w:val="en-IN"/>
        </w:rPr>
        <w:t xml:space="preserve">   </w:t>
      </w:r>
      <w:r w:rsidR="0088258E">
        <w:rPr>
          <w:sz w:val="36"/>
          <w:szCs w:val="36"/>
          <w:u w:color="FFFFFF" w:themeColor="background1"/>
          <w:lang w:val="en-IN"/>
        </w:rPr>
        <w:t xml:space="preserve"> </w:t>
      </w:r>
      <w:r w:rsidRPr="00BD2896">
        <w:rPr>
          <w:sz w:val="36"/>
          <w:szCs w:val="36"/>
          <w:u w:color="FFFFFF" w:themeColor="background1"/>
          <w:lang w:val="en-IN"/>
        </w:rPr>
        <w:t>(Project guide)</w:t>
      </w:r>
    </w:p>
    <w:p w14:paraId="23AE7115" w14:textId="737DAF02" w:rsidR="007872EB" w:rsidRPr="00BD2896" w:rsidRDefault="007872EB" w:rsidP="009E73B3">
      <w:pPr>
        <w:spacing w:line="276" w:lineRule="auto"/>
        <w:rPr>
          <w:b/>
          <w:bCs/>
          <w:sz w:val="40"/>
          <w:szCs w:val="40"/>
          <w:u w:color="FFFFFF" w:themeColor="background1"/>
          <w:lang w:val="en-IN"/>
        </w:rPr>
      </w:pPr>
      <w:r w:rsidRPr="00BD2896">
        <w:rPr>
          <w:b/>
          <w:sz w:val="40"/>
          <w:szCs w:val="40"/>
          <w:u w:color="FFFFFF" w:themeColor="background1"/>
          <w:lang w:val="en-IN"/>
        </w:rPr>
        <w:t xml:space="preserve">                                                             </w:t>
      </w:r>
      <w:r w:rsidR="000777B9">
        <w:rPr>
          <w:b/>
          <w:sz w:val="40"/>
          <w:szCs w:val="40"/>
          <w:u w:color="FFFFFF" w:themeColor="background1"/>
          <w:lang w:val="en-IN"/>
        </w:rPr>
        <w:t xml:space="preserve">    </w:t>
      </w:r>
      <w:r w:rsidRPr="00BD2896">
        <w:rPr>
          <w:b/>
          <w:sz w:val="40"/>
          <w:szCs w:val="40"/>
          <w:u w:color="FFFFFF" w:themeColor="background1"/>
          <w:lang w:val="en-IN"/>
        </w:rPr>
        <w:t xml:space="preserve">   </w:t>
      </w:r>
      <w:r w:rsidRPr="00BD2896">
        <w:rPr>
          <w:b/>
          <w:bCs/>
          <w:sz w:val="40"/>
          <w:szCs w:val="40"/>
          <w:u w:color="FFFFFF" w:themeColor="background1"/>
          <w:lang w:val="en-IN"/>
        </w:rPr>
        <w:t>G. Nataraj</w:t>
      </w:r>
    </w:p>
    <w:p w14:paraId="0FCF736B" w14:textId="24B10042" w:rsidR="00550701" w:rsidRPr="00890F48" w:rsidRDefault="007872EB" w:rsidP="00890F48">
      <w:pPr>
        <w:spacing w:line="276" w:lineRule="auto"/>
        <w:rPr>
          <w:b/>
          <w:bCs/>
          <w:sz w:val="36"/>
          <w:szCs w:val="36"/>
          <w:u w:color="FFFFFF" w:themeColor="background1"/>
          <w:lang w:val="en-IN"/>
        </w:rPr>
      </w:pPr>
      <w:r w:rsidRPr="00BD2896">
        <w:rPr>
          <w:b/>
          <w:bCs/>
          <w:sz w:val="40"/>
          <w:szCs w:val="40"/>
          <w:u w:color="FFFFFF" w:themeColor="background1"/>
          <w:lang w:val="en-IN"/>
        </w:rPr>
        <w:t xml:space="preserve">                                                                </w:t>
      </w:r>
      <w:proofErr w:type="gramStart"/>
      <w:r w:rsidR="4A273673" w:rsidRPr="00BD2896">
        <w:rPr>
          <w:sz w:val="32"/>
          <w:szCs w:val="32"/>
          <w:u w:color="FFFFFF" w:themeColor="background1"/>
          <w:lang w:val="en-IN"/>
        </w:rPr>
        <w:t>Ass</w:t>
      </w:r>
      <w:r w:rsidR="003F315A">
        <w:rPr>
          <w:sz w:val="32"/>
          <w:szCs w:val="32"/>
          <w:u w:color="FFFFFF" w:themeColor="background1"/>
          <w:lang w:val="en-IN"/>
        </w:rPr>
        <w:t>is</w:t>
      </w:r>
      <w:r w:rsidR="4A273673" w:rsidRPr="00BD2896">
        <w:rPr>
          <w:sz w:val="32"/>
          <w:szCs w:val="32"/>
          <w:u w:color="FFFFFF" w:themeColor="background1"/>
          <w:lang w:val="en-IN"/>
        </w:rPr>
        <w:t>t</w:t>
      </w:r>
      <w:r w:rsidR="003F315A">
        <w:rPr>
          <w:sz w:val="32"/>
          <w:szCs w:val="32"/>
          <w:u w:color="FFFFFF" w:themeColor="background1"/>
          <w:lang w:val="en-IN"/>
        </w:rPr>
        <w:t xml:space="preserve">ant </w:t>
      </w:r>
      <w:r w:rsidR="4A273673" w:rsidRPr="00BD2896">
        <w:rPr>
          <w:sz w:val="32"/>
          <w:szCs w:val="32"/>
          <w:u w:color="FFFFFF" w:themeColor="background1"/>
          <w:lang w:val="en-IN"/>
        </w:rPr>
        <w:t>.Professor</w:t>
      </w:r>
      <w:proofErr w:type="gramEnd"/>
      <w:r w:rsidRPr="00BD2896">
        <w:rPr>
          <w:b/>
          <w:bCs/>
          <w:sz w:val="36"/>
          <w:szCs w:val="36"/>
          <w:u w:color="FFFFFF" w:themeColor="background1"/>
          <w:lang w:val="en-IN"/>
        </w:rPr>
        <w:t xml:space="preserve">                 </w:t>
      </w:r>
      <w:r w:rsidR="00974686">
        <w:rPr>
          <w:b/>
          <w:bCs/>
          <w:sz w:val="52"/>
          <w:szCs w:val="52"/>
          <w:u w:val="single" w:color="FFFFFF" w:themeColor="background1"/>
          <w:lang w:val="en-IN"/>
        </w:rPr>
        <w:t xml:space="preserve">      </w:t>
      </w:r>
    </w:p>
    <w:p w14:paraId="330539A9" w14:textId="35639C8C" w:rsidR="00D86C8D" w:rsidRPr="00BD2896" w:rsidRDefault="00550701" w:rsidP="00C32041">
      <w:pPr>
        <w:spacing w:line="480" w:lineRule="auto"/>
        <w:rPr>
          <w:b/>
          <w:bCs/>
          <w:sz w:val="52"/>
          <w:szCs w:val="52"/>
          <w:u w:val="single" w:color="FFFFFF" w:themeColor="background1"/>
          <w:lang w:val="en-IN"/>
        </w:rPr>
      </w:pPr>
      <w:r>
        <w:rPr>
          <w:b/>
          <w:bCs/>
          <w:sz w:val="52"/>
          <w:szCs w:val="52"/>
          <w:u w:val="single" w:color="FFFFFF" w:themeColor="background1"/>
          <w:lang w:val="en-IN"/>
        </w:rPr>
        <w:lastRenderedPageBreak/>
        <w:t xml:space="preserve">                      </w:t>
      </w:r>
      <w:r w:rsidR="00890F48">
        <w:rPr>
          <w:b/>
          <w:bCs/>
          <w:sz w:val="52"/>
          <w:szCs w:val="52"/>
          <w:u w:val="single" w:color="FFFFFF" w:themeColor="background1"/>
          <w:lang w:val="en-IN"/>
        </w:rPr>
        <w:t xml:space="preserve"> </w:t>
      </w:r>
      <w:r>
        <w:rPr>
          <w:b/>
          <w:bCs/>
          <w:sz w:val="52"/>
          <w:szCs w:val="52"/>
          <w:u w:val="single" w:color="FFFFFF" w:themeColor="background1"/>
          <w:lang w:val="en-IN"/>
        </w:rPr>
        <w:t xml:space="preserve"> </w:t>
      </w:r>
      <w:r w:rsidR="00C219DF" w:rsidRPr="00BD2896">
        <w:rPr>
          <w:b/>
          <w:bCs/>
          <w:sz w:val="52"/>
          <w:szCs w:val="52"/>
          <w:u w:val="single" w:color="FFFFFF" w:themeColor="background1"/>
          <w:lang w:val="en-IN"/>
        </w:rPr>
        <w:t>CONTENTS</w:t>
      </w:r>
      <w:r w:rsidR="007872EB" w:rsidRPr="00BD2896">
        <w:rPr>
          <w:b/>
          <w:bCs/>
          <w:sz w:val="52"/>
          <w:szCs w:val="52"/>
          <w:u w:val="single" w:color="FFFFFF" w:themeColor="background1"/>
          <w:lang w:val="en-IN"/>
        </w:rPr>
        <w:t xml:space="preserve">      </w:t>
      </w:r>
    </w:p>
    <w:p w14:paraId="618FBCC7" w14:textId="372287FC" w:rsidR="00C32041" w:rsidRPr="00BD2896" w:rsidRDefault="00C32041" w:rsidP="00C32041">
      <w:pPr>
        <w:pStyle w:val="ListParagraph"/>
        <w:numPr>
          <w:ilvl w:val="0"/>
          <w:numId w:val="31"/>
        </w:numPr>
        <w:spacing w:line="480" w:lineRule="auto"/>
        <w:rPr>
          <w:sz w:val="44"/>
          <w:szCs w:val="44"/>
          <w:u w:color="FFFFFF" w:themeColor="background1"/>
          <w:lang w:val="en-IN"/>
        </w:rPr>
      </w:pPr>
      <w:r w:rsidRPr="00BD2896">
        <w:rPr>
          <w:sz w:val="44"/>
          <w:szCs w:val="44"/>
          <w:u w:color="FFFFFF" w:themeColor="background1"/>
          <w:lang w:val="en-IN"/>
        </w:rPr>
        <w:t>Introduction</w:t>
      </w:r>
    </w:p>
    <w:p w14:paraId="282B96AB" w14:textId="0EF6F1A6" w:rsidR="00C32041" w:rsidRPr="00426823" w:rsidRDefault="00A72397" w:rsidP="00C32041">
      <w:pPr>
        <w:pStyle w:val="ListParagraph"/>
        <w:numPr>
          <w:ilvl w:val="0"/>
          <w:numId w:val="31"/>
        </w:numPr>
        <w:spacing w:line="480" w:lineRule="auto"/>
        <w:rPr>
          <w:color w:val="171717" w:themeColor="background2" w:themeShade="1A"/>
          <w:sz w:val="44"/>
          <w:szCs w:val="44"/>
          <w:u w:color="FFFFFF" w:themeColor="background1"/>
          <w:lang w:val="en-IN"/>
        </w:rPr>
      </w:pPr>
      <w:ins w:id="10" w:author="Ramya Sada">
        <w:r w:rsidRPr="00426823">
          <w:rPr>
            <w:color w:val="171717" w:themeColor="background2" w:themeShade="1A"/>
            <w:sz w:val="40"/>
            <w:szCs w:val="40"/>
            <w:u w:color="FFFFFF" w:themeColor="background1"/>
            <w:lang w:val="en-IN"/>
          </w:rPr>
          <w:t>Recognition and prevention of spam calls and messages.</w:t>
        </w:r>
      </w:ins>
    </w:p>
    <w:p w14:paraId="0211FE71" w14:textId="78016F46" w:rsidR="00C32041" w:rsidRPr="00BD2896" w:rsidRDefault="00C32041" w:rsidP="00C32041">
      <w:pPr>
        <w:pStyle w:val="ListParagraph"/>
        <w:numPr>
          <w:ilvl w:val="0"/>
          <w:numId w:val="31"/>
        </w:numPr>
        <w:spacing w:line="480" w:lineRule="auto"/>
        <w:rPr>
          <w:sz w:val="44"/>
          <w:szCs w:val="44"/>
          <w:u w:color="FFFFFF" w:themeColor="background1"/>
          <w:lang w:val="en-IN"/>
        </w:rPr>
      </w:pPr>
      <w:r w:rsidRPr="00BD2896">
        <w:rPr>
          <w:sz w:val="44"/>
          <w:szCs w:val="44"/>
          <w:u w:color="FFFFFF" w:themeColor="background1"/>
          <w:lang w:val="en-IN"/>
        </w:rPr>
        <w:t xml:space="preserve"> Awareness program &amp; Photographs of Survey</w:t>
      </w:r>
    </w:p>
    <w:p w14:paraId="09D59703" w14:textId="5AF05B12" w:rsidR="00C32041" w:rsidRPr="00BD2896" w:rsidRDefault="00C32041" w:rsidP="00C32041">
      <w:pPr>
        <w:pStyle w:val="ListParagraph"/>
        <w:numPr>
          <w:ilvl w:val="0"/>
          <w:numId w:val="31"/>
        </w:numPr>
        <w:spacing w:line="480" w:lineRule="auto"/>
        <w:rPr>
          <w:sz w:val="44"/>
          <w:szCs w:val="44"/>
          <w:u w:color="FFFFFF" w:themeColor="background1"/>
          <w:lang w:val="en-IN"/>
        </w:rPr>
      </w:pPr>
      <w:r w:rsidRPr="00BD2896">
        <w:rPr>
          <w:sz w:val="44"/>
          <w:szCs w:val="44"/>
          <w:u w:color="FFFFFF" w:themeColor="background1"/>
          <w:lang w:val="en-IN"/>
        </w:rPr>
        <w:t>Observation</w:t>
      </w:r>
    </w:p>
    <w:p w14:paraId="7FAE900B" w14:textId="5D0AF2DD" w:rsidR="00C32041" w:rsidRPr="00BD2896" w:rsidRDefault="00C32041" w:rsidP="00C32041">
      <w:pPr>
        <w:pStyle w:val="ListParagraph"/>
        <w:numPr>
          <w:ilvl w:val="0"/>
          <w:numId w:val="31"/>
        </w:numPr>
        <w:spacing w:line="480" w:lineRule="auto"/>
        <w:rPr>
          <w:sz w:val="44"/>
          <w:szCs w:val="44"/>
          <w:u w:color="FFFFFF" w:themeColor="background1"/>
          <w:lang w:val="en-IN"/>
        </w:rPr>
      </w:pPr>
      <w:r w:rsidRPr="00BD2896">
        <w:rPr>
          <w:sz w:val="44"/>
          <w:szCs w:val="44"/>
          <w:u w:color="FFFFFF" w:themeColor="background1"/>
          <w:lang w:val="en-IN"/>
        </w:rPr>
        <w:t>Suggestions</w:t>
      </w:r>
    </w:p>
    <w:p w14:paraId="59F6E77D" w14:textId="347808C5" w:rsidR="00444184" w:rsidRPr="00652F2D" w:rsidRDefault="00C32041" w:rsidP="00652F2D">
      <w:pPr>
        <w:pStyle w:val="ListParagraph"/>
        <w:numPr>
          <w:ilvl w:val="0"/>
          <w:numId w:val="31"/>
        </w:numPr>
        <w:spacing w:line="480" w:lineRule="auto"/>
        <w:rPr>
          <w:sz w:val="44"/>
          <w:szCs w:val="44"/>
          <w:u w:color="FFFFFF" w:themeColor="background1"/>
          <w:lang w:val="en-IN"/>
        </w:rPr>
      </w:pPr>
      <w:r w:rsidRPr="00BD2896">
        <w:rPr>
          <w:sz w:val="44"/>
          <w:szCs w:val="44"/>
          <w:u w:color="FFFFFF" w:themeColor="background1"/>
          <w:lang w:val="en-IN"/>
        </w:rPr>
        <w:t>Concl</w:t>
      </w:r>
      <w:r w:rsidR="00974686">
        <w:rPr>
          <w:sz w:val="44"/>
          <w:szCs w:val="44"/>
          <w:u w:color="FFFFFF" w:themeColor="background1"/>
          <w:lang w:val="en-IN"/>
        </w:rPr>
        <w:t>usion</w:t>
      </w:r>
      <w:r w:rsidR="00444184" w:rsidRPr="00652F2D">
        <w:rPr>
          <w:b/>
          <w:bCs/>
          <w:sz w:val="48"/>
          <w:szCs w:val="48"/>
          <w:u w:color="FFFFFF" w:themeColor="background1"/>
          <w:lang w:val="en-IN"/>
        </w:rPr>
        <w:br w:type="page"/>
      </w:r>
    </w:p>
    <w:p w14:paraId="4980D31E" w14:textId="77777777" w:rsidR="009243E0" w:rsidRDefault="009243E0" w:rsidP="009E73B3">
      <w:pPr>
        <w:rPr>
          <w:rFonts w:cstheme="minorHAnsi"/>
          <w:b/>
          <w:bCs/>
          <w:sz w:val="44"/>
          <w:szCs w:val="44"/>
          <w:u w:val="thick" w:color="FFFFFF" w:themeColor="background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48"/>
          <w:szCs w:val="48"/>
          <w:u w:color="FFFFFF" w:themeColor="background1"/>
          <w:lang w:val="en-IN"/>
        </w:rPr>
        <w:lastRenderedPageBreak/>
        <w:t xml:space="preserve">                  </w:t>
      </w:r>
      <w:r>
        <w:rPr>
          <w:rFonts w:ascii="Arial Rounded MT Bold" w:hAnsi="Arial Rounded MT Bold"/>
          <w:sz w:val="72"/>
          <w:szCs w:val="72"/>
          <w:u w:val="thick" w:color="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4967F379" w14:textId="77777777" w:rsidR="009243E0" w:rsidRDefault="009243E0" w:rsidP="009E73B3">
      <w:pPr>
        <w:rPr>
          <w:rFonts w:cstheme="minorHAnsi"/>
          <w:b/>
          <w:bCs/>
          <w:sz w:val="44"/>
          <w:szCs w:val="44"/>
          <w:u w:val="thick" w:color="FFFFFF" w:themeColor="background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sz w:val="44"/>
          <w:szCs w:val="44"/>
          <w:u w:val="thick" w:color="FFFFFF" w:themeColor="background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A4A30C" w14:textId="73BFA33E" w:rsidR="00592AB8" w:rsidRDefault="009243E0" w:rsidP="009E73B3">
      <w:pPr>
        <w:rPr>
          <w:b/>
          <w:bCs/>
          <w:sz w:val="48"/>
          <w:szCs w:val="48"/>
          <w:u w:color="FFFFFF" w:themeColor="background1"/>
          <w:lang w:val="en-IN"/>
        </w:rPr>
      </w:pPr>
      <w:r>
        <w:rPr>
          <w:rFonts w:cstheme="minorHAnsi"/>
          <w:b/>
          <w:bCs/>
          <w:sz w:val="44"/>
          <w:szCs w:val="44"/>
          <w:u w:val="thick" w:color="FFFFFF" w:themeColor="background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73B3">
        <w:rPr>
          <w:rFonts w:cstheme="minorHAnsi"/>
          <w:b/>
          <w:bCs/>
          <w:sz w:val="44"/>
          <w:szCs w:val="44"/>
          <w:u w:val="thick" w:color="FFFFFF" w:themeColor="background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92AB8" w:rsidRPr="009E73B3">
        <w:rPr>
          <w:rFonts w:cstheme="minorHAnsi"/>
          <w:b/>
          <w:bCs/>
          <w:sz w:val="44"/>
          <w:szCs w:val="44"/>
          <w:u w:val="thick" w:color="FFFFFF" w:themeColor="background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73B3">
        <w:rPr>
          <w:rFonts w:cstheme="minorHAnsi"/>
          <w:b/>
          <w:bCs/>
          <w:sz w:val="44"/>
          <w:szCs w:val="44"/>
          <w:u w:val="thick" w:color="FFFFFF" w:themeColor="background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73B3">
        <w:rPr>
          <w:rFonts w:cstheme="minorHAnsi"/>
          <w:b/>
          <w:bCs/>
          <w:sz w:val="44"/>
          <w:szCs w:val="44"/>
          <w:u w:val="single" w:color="FFFFFF" w:themeColor="background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a days so many people are get cheated by spam calls and messages</w:t>
      </w:r>
      <w:r w:rsidR="000777B9" w:rsidRPr="009E73B3">
        <w:rPr>
          <w:rFonts w:cstheme="minorHAnsi"/>
          <w:b/>
          <w:bCs/>
          <w:sz w:val="44"/>
          <w:szCs w:val="44"/>
          <w:u w:val="single" w:color="FFFFFF" w:themeColor="background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spammers </w:t>
      </w:r>
      <w:proofErr w:type="gramStart"/>
      <w:r w:rsidR="000777B9" w:rsidRPr="009E73B3">
        <w:rPr>
          <w:rFonts w:cstheme="minorHAnsi"/>
          <w:b/>
          <w:bCs/>
          <w:sz w:val="44"/>
          <w:szCs w:val="44"/>
          <w:u w:val="single" w:color="FFFFFF" w:themeColor="background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plays</w:t>
      </w:r>
      <w:proofErr w:type="gramEnd"/>
      <w:r w:rsidR="000777B9" w:rsidRPr="009E73B3">
        <w:rPr>
          <w:rFonts w:cstheme="minorHAnsi"/>
          <w:b/>
          <w:bCs/>
          <w:sz w:val="44"/>
          <w:szCs w:val="44"/>
          <w:u w:val="single" w:color="FFFFFF" w:themeColor="background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tricks on people by </w:t>
      </w:r>
      <w:r w:rsidR="000777B9" w:rsidRPr="009E73B3">
        <w:rPr>
          <w:rFonts w:cstheme="minorHAnsi"/>
          <w:b/>
          <w:bCs/>
          <w:sz w:val="48"/>
          <w:szCs w:val="48"/>
          <w:u w:color="FFFFFF" w:themeColor="background1"/>
          <w:lang w:val="en-IN"/>
        </w:rPr>
        <w:t>offering gifts or h</w:t>
      </w:r>
      <w:r w:rsidR="00592AB8" w:rsidRPr="009E73B3">
        <w:rPr>
          <w:rFonts w:cstheme="minorHAnsi"/>
          <w:b/>
          <w:bCs/>
          <w:sz w:val="48"/>
          <w:szCs w:val="48"/>
          <w:u w:color="FFFFFF" w:themeColor="background1"/>
          <w:lang w:val="en-IN"/>
        </w:rPr>
        <w:t>igh</w:t>
      </w:r>
      <w:r w:rsidR="000777B9" w:rsidRPr="009E73B3">
        <w:rPr>
          <w:rFonts w:cstheme="minorHAnsi"/>
          <w:b/>
          <w:bCs/>
          <w:sz w:val="48"/>
          <w:szCs w:val="48"/>
          <w:u w:color="FFFFFF" w:themeColor="background1"/>
          <w:lang w:val="en-IN"/>
        </w:rPr>
        <w:t xml:space="preserve"> amou</w:t>
      </w:r>
      <w:r w:rsidR="009703BE" w:rsidRPr="009E73B3">
        <w:rPr>
          <w:rFonts w:cstheme="minorHAnsi"/>
          <w:b/>
          <w:bCs/>
          <w:sz w:val="48"/>
          <w:szCs w:val="48"/>
          <w:u w:color="FFFFFF" w:themeColor="background1"/>
          <w:lang w:val="en-IN"/>
        </w:rPr>
        <w:t>n</w:t>
      </w:r>
      <w:r w:rsidR="000777B9" w:rsidRPr="009E73B3">
        <w:rPr>
          <w:rFonts w:cstheme="minorHAnsi"/>
          <w:b/>
          <w:bCs/>
          <w:sz w:val="48"/>
          <w:szCs w:val="48"/>
          <w:u w:color="FFFFFF" w:themeColor="background1"/>
          <w:lang w:val="en-IN"/>
        </w:rPr>
        <w:t>t of</w:t>
      </w:r>
      <w:r w:rsidR="4A273673" w:rsidRPr="009E73B3">
        <w:rPr>
          <w:rFonts w:cstheme="minorHAnsi"/>
          <w:b/>
          <w:bCs/>
          <w:sz w:val="48"/>
          <w:szCs w:val="48"/>
          <w:u w:color="FFFFFF" w:themeColor="background1"/>
          <w:lang w:val="en-IN"/>
        </w:rPr>
        <w:t xml:space="preserve"> </w:t>
      </w:r>
      <w:r w:rsidR="000777B9" w:rsidRPr="009E73B3">
        <w:rPr>
          <w:rFonts w:cstheme="minorHAnsi"/>
          <w:b/>
          <w:bCs/>
          <w:sz w:val="48"/>
          <w:szCs w:val="48"/>
          <w:u w:color="FFFFFF" w:themeColor="background1"/>
          <w:lang w:val="en-IN"/>
        </w:rPr>
        <w:t>money so that the people may ready to do anything for them what they ask for.</w:t>
      </w:r>
      <w:r w:rsidR="009703BE" w:rsidRPr="009E73B3">
        <w:rPr>
          <w:rFonts w:cstheme="minorHAnsi"/>
          <w:b/>
          <w:bCs/>
          <w:sz w:val="48"/>
          <w:szCs w:val="48"/>
          <w:u w:color="FFFFFF" w:themeColor="background1"/>
          <w:lang w:val="en-IN"/>
        </w:rPr>
        <w:t xml:space="preserve"> There is also another p</w:t>
      </w:r>
      <w:r w:rsidR="009703BE">
        <w:rPr>
          <w:b/>
          <w:bCs/>
          <w:sz w:val="48"/>
          <w:szCs w:val="48"/>
          <w:u w:color="FFFFFF" w:themeColor="background1"/>
          <w:lang w:val="en-IN"/>
        </w:rPr>
        <w:t xml:space="preserve">roblem that is so many people are getting some messages and </w:t>
      </w:r>
      <w:proofErr w:type="gramStart"/>
      <w:r w:rsidR="009703BE">
        <w:rPr>
          <w:b/>
          <w:bCs/>
          <w:sz w:val="48"/>
          <w:szCs w:val="48"/>
          <w:u w:color="FFFFFF" w:themeColor="background1"/>
          <w:lang w:val="en-IN"/>
        </w:rPr>
        <w:t>calls  by</w:t>
      </w:r>
      <w:proofErr w:type="gramEnd"/>
      <w:r w:rsidR="009703BE">
        <w:rPr>
          <w:b/>
          <w:bCs/>
          <w:sz w:val="48"/>
          <w:szCs w:val="48"/>
          <w:u w:color="FFFFFF" w:themeColor="background1"/>
          <w:lang w:val="en-IN"/>
        </w:rPr>
        <w:t xml:space="preserve"> the name of some banks and they are asking to share some </w:t>
      </w:r>
      <w:proofErr w:type="spellStart"/>
      <w:r w:rsidR="006D7518">
        <w:rPr>
          <w:b/>
          <w:bCs/>
          <w:sz w:val="48"/>
          <w:szCs w:val="48"/>
          <w:u w:color="FFFFFF" w:themeColor="background1"/>
          <w:lang w:val="en-IN"/>
        </w:rPr>
        <w:t>O</w:t>
      </w:r>
      <w:r w:rsidR="009703BE">
        <w:rPr>
          <w:b/>
          <w:bCs/>
          <w:sz w:val="48"/>
          <w:szCs w:val="48"/>
          <w:u w:color="FFFFFF" w:themeColor="background1"/>
          <w:lang w:val="en-IN"/>
        </w:rPr>
        <w:t>tps</w:t>
      </w:r>
      <w:proofErr w:type="spellEnd"/>
      <w:r w:rsidR="009703BE">
        <w:rPr>
          <w:b/>
          <w:bCs/>
          <w:sz w:val="48"/>
          <w:szCs w:val="48"/>
          <w:u w:color="FFFFFF" w:themeColor="background1"/>
          <w:lang w:val="en-IN"/>
        </w:rPr>
        <w:t xml:space="preserve"> or bank details with them. In this way so many uneducated and even </w:t>
      </w:r>
      <w:r w:rsidR="00652F2D">
        <w:rPr>
          <w:b/>
          <w:bCs/>
          <w:sz w:val="48"/>
          <w:szCs w:val="48"/>
          <w:u w:color="FFFFFF" w:themeColor="background1"/>
          <w:lang w:val="en-IN"/>
        </w:rPr>
        <w:t xml:space="preserve">some </w:t>
      </w:r>
      <w:r w:rsidR="009703BE">
        <w:rPr>
          <w:b/>
          <w:bCs/>
          <w:sz w:val="48"/>
          <w:szCs w:val="48"/>
          <w:u w:color="FFFFFF" w:themeColor="background1"/>
          <w:lang w:val="en-IN"/>
        </w:rPr>
        <w:t xml:space="preserve">educated people </w:t>
      </w:r>
      <w:r w:rsidR="00793B3E">
        <w:rPr>
          <w:b/>
          <w:bCs/>
          <w:sz w:val="48"/>
          <w:szCs w:val="48"/>
          <w:u w:color="FFFFFF" w:themeColor="background1"/>
          <w:lang w:val="en-IN"/>
        </w:rPr>
        <w:t>also sharing their details and they get cheated and los</w:t>
      </w:r>
      <w:r w:rsidR="006D7518">
        <w:rPr>
          <w:b/>
          <w:bCs/>
          <w:sz w:val="48"/>
          <w:szCs w:val="48"/>
          <w:u w:color="FFFFFF" w:themeColor="background1"/>
          <w:lang w:val="en-IN"/>
        </w:rPr>
        <w:t>ing</w:t>
      </w:r>
      <w:r w:rsidR="00793B3E">
        <w:rPr>
          <w:b/>
          <w:bCs/>
          <w:sz w:val="48"/>
          <w:szCs w:val="48"/>
          <w:u w:color="FFFFFF" w:themeColor="background1"/>
          <w:lang w:val="en-IN"/>
        </w:rPr>
        <w:t xml:space="preserve"> their money.</w:t>
      </w:r>
    </w:p>
    <w:p w14:paraId="6323E61A" w14:textId="1EEC0AD0" w:rsidR="00C5288E" w:rsidRDefault="00592AB8" w:rsidP="009E73B3">
      <w:pPr>
        <w:rPr>
          <w:b/>
          <w:bCs/>
          <w:sz w:val="48"/>
          <w:szCs w:val="48"/>
          <w:u w:color="FFFFFF" w:themeColor="background1"/>
          <w:lang w:val="en-IN"/>
        </w:rPr>
      </w:pPr>
      <w:r>
        <w:rPr>
          <w:b/>
          <w:bCs/>
          <w:sz w:val="48"/>
          <w:szCs w:val="48"/>
          <w:u w:color="FFFFFF" w:themeColor="background1"/>
          <w:lang w:val="en-IN"/>
        </w:rPr>
        <w:t xml:space="preserve">              </w:t>
      </w:r>
      <w:proofErr w:type="gramStart"/>
      <w:r>
        <w:rPr>
          <w:b/>
          <w:bCs/>
          <w:sz w:val="48"/>
          <w:szCs w:val="48"/>
          <w:u w:color="FFFFFF" w:themeColor="background1"/>
          <w:lang w:val="en-IN"/>
        </w:rPr>
        <w:t>So</w:t>
      </w:r>
      <w:proofErr w:type="gramEnd"/>
      <w:r>
        <w:rPr>
          <w:b/>
          <w:bCs/>
          <w:sz w:val="48"/>
          <w:szCs w:val="48"/>
          <w:u w:color="FFFFFF" w:themeColor="background1"/>
          <w:lang w:val="en-IN"/>
        </w:rPr>
        <w:t xml:space="preserve"> we tried to spread awareness about spam calls and messages and we informed them that </w:t>
      </w:r>
      <w:r w:rsidR="006D7518">
        <w:rPr>
          <w:b/>
          <w:bCs/>
          <w:sz w:val="48"/>
          <w:szCs w:val="48"/>
          <w:u w:color="FFFFFF" w:themeColor="background1"/>
          <w:lang w:val="en-IN"/>
        </w:rPr>
        <w:t>to not</w:t>
      </w:r>
      <w:r w:rsidR="00652F2D">
        <w:rPr>
          <w:b/>
          <w:bCs/>
          <w:sz w:val="48"/>
          <w:szCs w:val="48"/>
          <w:u w:color="FFFFFF" w:themeColor="background1"/>
          <w:lang w:val="en-IN"/>
        </w:rPr>
        <w:t xml:space="preserve"> respond to such calls and messages</w:t>
      </w:r>
      <w:r>
        <w:rPr>
          <w:b/>
          <w:bCs/>
          <w:sz w:val="48"/>
          <w:szCs w:val="48"/>
          <w:u w:color="FFFFFF" w:themeColor="background1"/>
          <w:lang w:val="en-IN"/>
        </w:rPr>
        <w:t xml:space="preserve"> which are coming from out of our country</w:t>
      </w:r>
      <w:r w:rsidR="00652F2D">
        <w:rPr>
          <w:b/>
          <w:bCs/>
          <w:sz w:val="48"/>
          <w:szCs w:val="48"/>
          <w:u w:color="FFFFFF" w:themeColor="background1"/>
          <w:lang w:val="en-IN"/>
        </w:rPr>
        <w:t xml:space="preserve"> and </w:t>
      </w:r>
      <w:r w:rsidR="006D7518">
        <w:rPr>
          <w:b/>
          <w:bCs/>
          <w:sz w:val="48"/>
          <w:szCs w:val="48"/>
          <w:u w:color="FFFFFF" w:themeColor="background1"/>
          <w:lang w:val="en-IN"/>
        </w:rPr>
        <w:t>not to</w:t>
      </w:r>
      <w:r w:rsidR="00652F2D">
        <w:rPr>
          <w:b/>
          <w:bCs/>
          <w:sz w:val="48"/>
          <w:szCs w:val="48"/>
          <w:u w:color="FFFFFF" w:themeColor="background1"/>
          <w:lang w:val="en-IN"/>
        </w:rPr>
        <w:t xml:space="preserve"> share any </w:t>
      </w:r>
      <w:proofErr w:type="spellStart"/>
      <w:r w:rsidR="00652F2D">
        <w:rPr>
          <w:b/>
          <w:bCs/>
          <w:sz w:val="48"/>
          <w:szCs w:val="48"/>
          <w:u w:color="FFFFFF" w:themeColor="background1"/>
          <w:lang w:val="en-IN"/>
        </w:rPr>
        <w:t>otps</w:t>
      </w:r>
      <w:proofErr w:type="spellEnd"/>
      <w:r w:rsidR="00652F2D">
        <w:rPr>
          <w:b/>
          <w:bCs/>
          <w:sz w:val="48"/>
          <w:szCs w:val="48"/>
          <w:u w:color="FFFFFF" w:themeColor="background1"/>
          <w:lang w:val="en-IN"/>
        </w:rPr>
        <w:t xml:space="preserve"> to unknown. </w:t>
      </w:r>
      <w:r>
        <w:rPr>
          <w:b/>
          <w:bCs/>
          <w:sz w:val="48"/>
          <w:szCs w:val="48"/>
          <w:u w:color="FFFFFF" w:themeColor="background1"/>
          <w:lang w:val="en-IN"/>
        </w:rPr>
        <w:t xml:space="preserve">we suggest them </w:t>
      </w:r>
      <w:r w:rsidR="00652F2D">
        <w:rPr>
          <w:b/>
          <w:bCs/>
          <w:sz w:val="48"/>
          <w:szCs w:val="48"/>
          <w:u w:color="FFFFFF" w:themeColor="background1"/>
          <w:lang w:val="en-IN"/>
        </w:rPr>
        <w:t>to report that calls and messages.</w:t>
      </w:r>
    </w:p>
    <w:p w14:paraId="46D81A0A" w14:textId="7F26AD64" w:rsidR="00476C5F" w:rsidRDefault="00652F2D" w:rsidP="009E73B3">
      <w:pPr>
        <w:rPr>
          <w:b/>
          <w:color w:val="000000" w:themeColor="text1"/>
          <w:sz w:val="72"/>
          <w:szCs w:val="72"/>
          <w:u w:val="thick" w:color="000000" w:themeColor="text1"/>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sz w:val="48"/>
          <w:szCs w:val="48"/>
          <w:u w:color="FFFFFF" w:themeColor="background1"/>
          <w:lang w:val="en-IN"/>
        </w:rPr>
        <w:br w:type="page"/>
      </w:r>
      <w:r>
        <w:rPr>
          <w:b/>
          <w:bCs/>
          <w:sz w:val="48"/>
          <w:szCs w:val="48"/>
          <w:u w:color="FFFFFF" w:themeColor="background1"/>
          <w:lang w:val="en-IN"/>
        </w:rPr>
        <w:lastRenderedPageBreak/>
        <w:t xml:space="preserve">                     </w:t>
      </w:r>
      <w:r w:rsidR="004D57DE">
        <w:rPr>
          <w:b/>
          <w:color w:val="000000" w:themeColor="text1"/>
          <w:sz w:val="72"/>
          <w:szCs w:val="72"/>
          <w:u w:val="thick" w:color="000000" w:themeColor="text1"/>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OBSERVATION </w:t>
      </w:r>
    </w:p>
    <w:p w14:paraId="65487FC5" w14:textId="77777777" w:rsidR="009B62B1" w:rsidRDefault="009B62B1" w:rsidP="009E73B3">
      <w:pPr>
        <w:rPr>
          <w:b/>
          <w:color w:val="000000" w:themeColor="text1"/>
          <w:sz w:val="72"/>
          <w:szCs w:val="72"/>
          <w:u w:val="thick" w:color="000000" w:themeColor="text1"/>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BF28CE6" w14:textId="53AEA635" w:rsidR="004D57DE" w:rsidRPr="005F29A4" w:rsidRDefault="004D57DE" w:rsidP="009E73B3">
      <w:pPr>
        <w:rPr>
          <w:rFonts w:asciiTheme="majorHAnsi" w:hAnsiTheme="majorHAnsi" w:cstheme="majorHAnsi"/>
          <w:bCs/>
          <w:color w:val="000000" w:themeColor="text1"/>
          <w:sz w:val="44"/>
          <w:szCs w:val="44"/>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HAnsi" w:hAnsiTheme="majorHAnsi" w:cstheme="majorHAnsi"/>
          <w:bCs/>
          <w:color w:val="000000" w:themeColor="text1"/>
          <w:sz w:val="44"/>
          <w:szCs w:val="44"/>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5F29A4">
        <w:rPr>
          <w:rFonts w:asciiTheme="majorHAnsi" w:hAnsiTheme="majorHAnsi" w:cstheme="majorHAnsi"/>
          <w:bCs/>
          <w:color w:val="000000" w:themeColor="text1"/>
          <w:sz w:val="44"/>
          <w:szCs w:val="44"/>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Theme="majorHAnsi" w:hAnsiTheme="majorHAnsi" w:cstheme="majorHAnsi"/>
          <w:bCs/>
          <w:color w:val="000000" w:themeColor="text1"/>
          <w:sz w:val="44"/>
          <w:szCs w:val="44"/>
          <w:lang w:val="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doing this survey we have observed that</w:t>
      </w:r>
      <w:r w:rsidR="009E73B3">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many people are getting spam calls and messages and spammers are asked to share </w:t>
      </w:r>
      <w:proofErr w:type="spellStart"/>
      <w:proofErr w:type="gramStart"/>
      <w:r w:rsidR="006D7518">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tps</w:t>
      </w:r>
      <w:proofErr w:type="spellEnd"/>
      <w: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69A095DB" w14:textId="772E6E57" w:rsidR="009E73B3" w:rsidRDefault="004D57DE" w:rsidP="009E73B3">
      <w:pP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also observed that even educated people also shar</w:t>
      </w:r>
      <w:r w:rsidR="006D7518">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their details and get</w:t>
      </w:r>
      <w:r w:rsidR="006D7518">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ting </w:t>
      </w:r>
      <w: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cheated. But some people are unable to understand who are calling.</w:t>
      </w:r>
    </w:p>
    <w:p w14:paraId="623CA002" w14:textId="3171AB22" w:rsidR="00C5288E" w:rsidRDefault="004D57DE" w:rsidP="009E73B3">
      <w:pP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288E">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observed that</w:t>
      </w:r>
      <w: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288E">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many people are expecting </w:t>
      </w:r>
      <w:proofErr w:type="gramStart"/>
      <w:r w:rsidR="00C5288E">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government</w:t>
      </w:r>
      <w:proofErr w:type="gramEnd"/>
      <w:r w:rsidR="00C5288E">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take severe actions in order to protect the society from the spam calls and messages and from hacking.</w:t>
      </w:r>
    </w:p>
    <w:p w14:paraId="1679D681" w14:textId="77777777" w:rsidR="00C5288E" w:rsidRDefault="00C5288E" w:rsidP="009E73B3">
      <w:pP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6B3411" w14:textId="77777777" w:rsidR="00C5288E" w:rsidRDefault="00C5288E" w:rsidP="009E73B3">
      <w:pP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B74A2" w14:textId="77777777" w:rsidR="00C5288E" w:rsidRDefault="00C5288E" w:rsidP="009E73B3">
      <w:pP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4BE18" w14:textId="77777777" w:rsidR="00C5288E" w:rsidRDefault="00C5288E" w:rsidP="009E73B3">
      <w:pP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F0162" w14:textId="77777777" w:rsidR="00C5288E" w:rsidRDefault="00C5288E" w:rsidP="009E73B3">
      <w:pP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8F99A" w14:textId="77777777" w:rsidR="00C5288E" w:rsidRDefault="00C5288E" w:rsidP="009E73B3">
      <w:pP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01835" w14:textId="67192669" w:rsidR="00C5288E" w:rsidRDefault="00C5288E">
      <w:pP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BE312" w14:textId="20CB4CBA" w:rsidR="009E73B3" w:rsidRDefault="00C5288E" w:rsidP="009E73B3">
      <w:pPr>
        <w:rPr>
          <w:rFonts w:cstheme="minorHAnsi"/>
          <w:b/>
          <w:color w:val="000000" w:themeColor="text1"/>
          <w:sz w:val="72"/>
          <w:szCs w:val="72"/>
          <w:u w:val="thick" w:color="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44"/>
          <w:szCs w:val="4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Pr>
          <w:rFonts w:cstheme="minorHAnsi"/>
          <w:b/>
          <w:color w:val="000000" w:themeColor="text1"/>
          <w:sz w:val="72"/>
          <w:szCs w:val="72"/>
          <w:u w:val="thick" w:color="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SUGGESTIONS </w:t>
      </w:r>
    </w:p>
    <w:p w14:paraId="198A48C6" w14:textId="77777777" w:rsidR="003F24D8" w:rsidRDefault="003F24D8" w:rsidP="009E73B3">
      <w:pPr>
        <w:rPr>
          <w:rFonts w:cstheme="minorHAnsi"/>
          <w:b/>
          <w:color w:val="000000" w:themeColor="text1"/>
          <w:sz w:val="72"/>
          <w:szCs w:val="72"/>
          <w:u w:val="thick" w:color="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90F05" w14:textId="71B92E1E" w:rsidR="003F24D8" w:rsidRPr="003F24D8" w:rsidRDefault="003F24D8" w:rsidP="003F24D8">
      <w:pPr>
        <w:pStyle w:val="ListParagraph"/>
        <w:numPr>
          <w:ilvl w:val="0"/>
          <w:numId w:val="33"/>
        </w:numPr>
        <w:jc w:val="both"/>
        <w:rPr>
          <w:rFonts w:cstheme="minorHAnsi"/>
          <w:b/>
          <w:color w:val="000000" w:themeColor="text1"/>
          <w:sz w:val="72"/>
          <w:szCs w:val="72"/>
          <w:u w:val="thick" w:color="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not respond to any unknown calls </w:t>
      </w:r>
      <w:r w:rsidR="00F16DE2">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are coming from other countries.</w:t>
      </w:r>
    </w:p>
    <w:p w14:paraId="3EAD3963" w14:textId="01F41B42" w:rsidR="003F24D8" w:rsidRPr="003F24D8" w:rsidRDefault="003F24D8" w:rsidP="00F16DE2">
      <w:pPr>
        <w:pStyle w:val="ListParagraph"/>
        <w:numPr>
          <w:ilvl w:val="0"/>
          <w:numId w:val="33"/>
        </w:numPr>
        <w:jc w:val="both"/>
        <w:rPr>
          <w:rFonts w:cstheme="minorHAnsi"/>
          <w:b/>
          <w:color w:val="000000" w:themeColor="text1"/>
          <w:sz w:val="72"/>
          <w:szCs w:val="72"/>
          <w:u w:val="thick" w:color="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Try to install true caller in order to </w:t>
      </w:r>
      <w:r w:rsidR="00F16DE2">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number.</w:t>
      </w:r>
    </w:p>
    <w:p w14:paraId="63A1CB32" w14:textId="374E5975" w:rsidR="003F24D8" w:rsidRPr="003F24D8" w:rsidRDefault="003F24D8" w:rsidP="003F24D8">
      <w:pPr>
        <w:pStyle w:val="ListParagraph"/>
        <w:numPr>
          <w:ilvl w:val="0"/>
          <w:numId w:val="33"/>
        </w:numPr>
        <w:jc w:val="both"/>
        <w:rPr>
          <w:rFonts w:cstheme="minorHAnsi"/>
          <w:b/>
          <w:color w:val="000000" w:themeColor="text1"/>
          <w:sz w:val="72"/>
          <w:szCs w:val="72"/>
          <w:u w:val="thick" w:color="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Don’t share any </w:t>
      </w:r>
      <w:proofErr w:type="spellStart"/>
      <w:r w:rsidR="006D7518">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tps</w:t>
      </w:r>
      <w:proofErr w:type="spellEnd"/>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unknown persons.</w:t>
      </w:r>
    </w:p>
    <w:p w14:paraId="195A0413" w14:textId="7E122134" w:rsidR="003F24D8" w:rsidRPr="00F16DE2" w:rsidRDefault="003F24D8" w:rsidP="003F24D8">
      <w:pPr>
        <w:pStyle w:val="ListParagraph"/>
        <w:numPr>
          <w:ilvl w:val="0"/>
          <w:numId w:val="33"/>
        </w:numPr>
        <w:jc w:val="both"/>
        <w:rPr>
          <w:rFonts w:cstheme="minorHAnsi"/>
          <w:b/>
          <w:color w:val="000000" w:themeColor="text1"/>
          <w:sz w:val="72"/>
          <w:szCs w:val="72"/>
          <w:u w:val="thick" w:color="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Banks </w:t>
      </w:r>
      <w:r w:rsidR="006D7518">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won’t</w:t>
      </w: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ask you for any </w:t>
      </w:r>
      <w:proofErr w:type="spellStart"/>
      <w:r w:rsidR="006D7518">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tps</w:t>
      </w:r>
      <w:proofErr w:type="spellEnd"/>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personal details in calls.</w:t>
      </w:r>
    </w:p>
    <w:p w14:paraId="707155F5" w14:textId="77777777" w:rsidR="006D7518" w:rsidRPr="006D7518" w:rsidRDefault="00F16DE2" w:rsidP="006D7518">
      <w:pPr>
        <w:pStyle w:val="ListParagraph"/>
        <w:numPr>
          <w:ilvl w:val="0"/>
          <w:numId w:val="33"/>
        </w:numPr>
        <w:jc w:val="both"/>
        <w:rPr>
          <w:rFonts w:cstheme="minorHAnsi"/>
          <w:b/>
          <w:color w:val="000000" w:themeColor="text1"/>
          <w:sz w:val="72"/>
          <w:szCs w:val="72"/>
          <w:u w:val="thick" w:color="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not any personal details that is bank details or </w:t>
      </w:r>
      <w:r w:rsidR="006D7518">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dhar card details with unknowns.</w:t>
      </w:r>
    </w:p>
    <w:p w14:paraId="47F9CD1B" w14:textId="4DD49BFF" w:rsidR="006D7518" w:rsidRPr="006D7518" w:rsidRDefault="00F16DE2" w:rsidP="006D7518">
      <w:pPr>
        <w:pStyle w:val="ListParagraph"/>
        <w:numPr>
          <w:ilvl w:val="0"/>
          <w:numId w:val="33"/>
        </w:numPr>
        <w:jc w:val="both"/>
        <w:rPr>
          <w:rFonts w:cstheme="minorHAnsi"/>
          <w:b/>
          <w:color w:val="000000" w:themeColor="text1"/>
          <w:sz w:val="72"/>
          <w:szCs w:val="72"/>
          <w:u w:val="thick" w:color="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518">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the numbers which you are getting spam calls and messages.</w:t>
      </w:r>
    </w:p>
    <w:p w14:paraId="5722E449" w14:textId="77777777" w:rsidR="00476C5F" w:rsidRDefault="00476C5F">
      <w:pP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79A173D" w14:textId="3387857E" w:rsidR="003F24D8" w:rsidRDefault="00476C5F" w:rsidP="00476C5F">
      <w:pPr>
        <w:rPr>
          <w:rFonts w:cstheme="minorHAnsi"/>
          <w:b/>
          <w:color w:val="000000" w:themeColor="text1"/>
          <w:sz w:val="72"/>
          <w:szCs w:val="7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9B62B1">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
          <w:color w:val="000000" w:themeColor="text1"/>
          <w:sz w:val="72"/>
          <w:szCs w:val="7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77ED5CFE" w14:textId="77777777" w:rsidR="00476C5F" w:rsidRDefault="00476C5F" w:rsidP="00476C5F">
      <w:pP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7490A1" w14:textId="77777777" w:rsidR="0075492F" w:rsidRDefault="0075492F" w:rsidP="00476C5F">
      <w:pP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31E4C" w14:textId="328AE2CC" w:rsidR="00AF1BBD" w:rsidRDefault="00E640D3" w:rsidP="00D1311B">
      <w:pPr>
        <w:jc w:val="both"/>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311B">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our survey we can conclude </w:t>
      </w:r>
      <w:proofErr w:type="gramStart"/>
      <w:r w:rsidR="00D1311B">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t>
      </w:r>
      <w:r w:rsidR="00DE3F72">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w:t>
      </w:r>
      <w:proofErr w:type="gramEnd"/>
      <w:r w:rsidR="00DE3F72">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many people are suffering from </w:t>
      </w:r>
      <w:r w:rsidR="00A62F98">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spammers an</w:t>
      </w:r>
      <w:r w:rsidR="00BA575E">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00A62F98">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hackers.</w:t>
      </w:r>
      <w:r w:rsidR="00C84F66">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r w:rsidR="00DA36F9">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eople want the g</w:t>
      </w:r>
      <w:r w:rsidR="00D1311B">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overnment should take certain actions </w:t>
      </w:r>
      <w:r w:rsidR="00200B63">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against spammers and hackers and punish them. </w:t>
      </w:r>
    </w:p>
    <w:p w14:paraId="43B21990" w14:textId="7094EDD5" w:rsidR="0075492F" w:rsidRDefault="00AF1BBD" w:rsidP="00D1311B">
      <w:pPr>
        <w:jc w:val="both"/>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sidR="00200B63">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is better to conduct awareness</w:t>
      </w:r>
      <w:r w:rsidR="00745FC5">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programmes about spamming and hacking</w:t>
      </w:r>
      <w:r w:rsidR="00A62E3E">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w:t>
      </w:r>
      <w:r w:rsidR="0003301F">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it </w:t>
      </w:r>
      <w:r w:rsidR="00A62E3E">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03301F">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ould </w:t>
      </w:r>
      <w:r w:rsidR="00A62E3E">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w:t>
      </w:r>
      <w:r w:rsidR="00C7114E">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people from spamming and hacking.</w:t>
      </w:r>
      <w:r w:rsidR="00A62E3E">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8E158E" w14:textId="2F7920FA" w:rsidR="00745FC5" w:rsidRPr="00476C5F" w:rsidRDefault="00E640D3" w:rsidP="00D1311B">
      <w:pPr>
        <w:jc w:val="both"/>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48"/>
          <w:szCs w:val="4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745FC5" w:rsidRPr="00476C5F" w:rsidSect="003F24D8">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62982" w14:textId="77777777" w:rsidR="002375AB" w:rsidRDefault="002375AB" w:rsidP="00B6293C">
      <w:r>
        <w:separator/>
      </w:r>
    </w:p>
  </w:endnote>
  <w:endnote w:type="continuationSeparator" w:id="0">
    <w:p w14:paraId="30C0623B" w14:textId="77777777" w:rsidR="002375AB" w:rsidRDefault="002375AB" w:rsidP="00B6293C">
      <w:r>
        <w:continuationSeparator/>
      </w:r>
    </w:p>
  </w:endnote>
  <w:endnote w:type="continuationNotice" w:id="1">
    <w:p w14:paraId="144CF4A5" w14:textId="77777777" w:rsidR="002375AB" w:rsidRDefault="002375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273673" w14:paraId="15169086" w14:textId="77777777" w:rsidTr="4A273673">
      <w:trPr>
        <w:trHeight w:val="300"/>
      </w:trPr>
      <w:tc>
        <w:tcPr>
          <w:tcW w:w="3120" w:type="dxa"/>
        </w:tcPr>
        <w:p w14:paraId="006FD9C9" w14:textId="7D2ECCD0" w:rsidR="4A273673" w:rsidRDefault="4A273673" w:rsidP="4A273673">
          <w:pPr>
            <w:pStyle w:val="Header"/>
            <w:ind w:left="-115"/>
          </w:pPr>
        </w:p>
      </w:tc>
      <w:tc>
        <w:tcPr>
          <w:tcW w:w="3120" w:type="dxa"/>
        </w:tcPr>
        <w:p w14:paraId="603F647A" w14:textId="177D26AE" w:rsidR="4A273673" w:rsidRDefault="4A273673" w:rsidP="4A273673">
          <w:pPr>
            <w:pStyle w:val="Header"/>
            <w:jc w:val="center"/>
          </w:pPr>
        </w:p>
      </w:tc>
      <w:tc>
        <w:tcPr>
          <w:tcW w:w="3120" w:type="dxa"/>
        </w:tcPr>
        <w:p w14:paraId="22BA90D8" w14:textId="47CB6076" w:rsidR="4A273673" w:rsidRDefault="4A273673" w:rsidP="4A273673">
          <w:pPr>
            <w:pStyle w:val="Header"/>
            <w:ind w:right="-115"/>
            <w:jc w:val="right"/>
          </w:pPr>
        </w:p>
      </w:tc>
    </w:tr>
  </w:tbl>
  <w:p w14:paraId="3D51D303" w14:textId="0D56CD98" w:rsidR="00B6293C" w:rsidRDefault="00B6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DFDA" w14:textId="77777777" w:rsidR="002375AB" w:rsidRDefault="002375AB" w:rsidP="00B6293C">
      <w:r>
        <w:separator/>
      </w:r>
    </w:p>
  </w:footnote>
  <w:footnote w:type="continuationSeparator" w:id="0">
    <w:p w14:paraId="482E72F1" w14:textId="77777777" w:rsidR="002375AB" w:rsidRDefault="002375AB" w:rsidP="00B6293C">
      <w:r>
        <w:continuationSeparator/>
      </w:r>
    </w:p>
  </w:footnote>
  <w:footnote w:type="continuationNotice" w:id="1">
    <w:p w14:paraId="483C07F4" w14:textId="77777777" w:rsidR="002375AB" w:rsidRDefault="002375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273673" w14:paraId="2A6580AF" w14:textId="77777777" w:rsidTr="4A273673">
      <w:trPr>
        <w:trHeight w:val="300"/>
      </w:trPr>
      <w:tc>
        <w:tcPr>
          <w:tcW w:w="3120" w:type="dxa"/>
        </w:tcPr>
        <w:p w14:paraId="0940AF32" w14:textId="738CCEA1" w:rsidR="4A273673" w:rsidRDefault="4A273673" w:rsidP="4A273673">
          <w:pPr>
            <w:pStyle w:val="Header"/>
            <w:ind w:left="-115"/>
          </w:pPr>
        </w:p>
      </w:tc>
      <w:tc>
        <w:tcPr>
          <w:tcW w:w="3120" w:type="dxa"/>
        </w:tcPr>
        <w:p w14:paraId="7E0B02B2" w14:textId="4BD9B4C3" w:rsidR="4A273673" w:rsidRDefault="4A273673" w:rsidP="4A273673">
          <w:pPr>
            <w:pStyle w:val="Header"/>
            <w:jc w:val="center"/>
          </w:pPr>
        </w:p>
      </w:tc>
      <w:tc>
        <w:tcPr>
          <w:tcW w:w="3120" w:type="dxa"/>
        </w:tcPr>
        <w:p w14:paraId="532EA521" w14:textId="5A61F802" w:rsidR="4A273673" w:rsidRDefault="4A273673" w:rsidP="4A273673">
          <w:pPr>
            <w:pStyle w:val="Header"/>
            <w:ind w:right="-115"/>
            <w:jc w:val="right"/>
          </w:pPr>
        </w:p>
      </w:tc>
    </w:tr>
  </w:tbl>
  <w:p w14:paraId="556731A2" w14:textId="26D9485C" w:rsidR="00B6293C" w:rsidRDefault="00B62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F318C8"/>
    <w:multiLevelType w:val="hybridMultilevel"/>
    <w:tmpl w:val="C5084684"/>
    <w:lvl w:ilvl="0" w:tplc="4009000F">
      <w:start w:val="1"/>
      <w:numFmt w:val="decimal"/>
      <w:lvlText w:val="%1."/>
      <w:lvlJc w:val="left"/>
      <w:pPr>
        <w:ind w:left="3320" w:hanging="360"/>
      </w:pPr>
    </w:lvl>
    <w:lvl w:ilvl="1" w:tplc="40090019" w:tentative="1">
      <w:start w:val="1"/>
      <w:numFmt w:val="lowerLetter"/>
      <w:lvlText w:val="%2."/>
      <w:lvlJc w:val="left"/>
      <w:pPr>
        <w:ind w:left="4040" w:hanging="360"/>
      </w:pPr>
    </w:lvl>
    <w:lvl w:ilvl="2" w:tplc="4009001B" w:tentative="1">
      <w:start w:val="1"/>
      <w:numFmt w:val="lowerRoman"/>
      <w:lvlText w:val="%3."/>
      <w:lvlJc w:val="right"/>
      <w:pPr>
        <w:ind w:left="4760" w:hanging="180"/>
      </w:pPr>
    </w:lvl>
    <w:lvl w:ilvl="3" w:tplc="4009000F" w:tentative="1">
      <w:start w:val="1"/>
      <w:numFmt w:val="decimal"/>
      <w:lvlText w:val="%4."/>
      <w:lvlJc w:val="left"/>
      <w:pPr>
        <w:ind w:left="5480" w:hanging="360"/>
      </w:pPr>
    </w:lvl>
    <w:lvl w:ilvl="4" w:tplc="40090019" w:tentative="1">
      <w:start w:val="1"/>
      <w:numFmt w:val="lowerLetter"/>
      <w:lvlText w:val="%5."/>
      <w:lvlJc w:val="left"/>
      <w:pPr>
        <w:ind w:left="6200" w:hanging="360"/>
      </w:pPr>
    </w:lvl>
    <w:lvl w:ilvl="5" w:tplc="4009001B" w:tentative="1">
      <w:start w:val="1"/>
      <w:numFmt w:val="lowerRoman"/>
      <w:lvlText w:val="%6."/>
      <w:lvlJc w:val="right"/>
      <w:pPr>
        <w:ind w:left="6920" w:hanging="180"/>
      </w:pPr>
    </w:lvl>
    <w:lvl w:ilvl="6" w:tplc="4009000F" w:tentative="1">
      <w:start w:val="1"/>
      <w:numFmt w:val="decimal"/>
      <w:lvlText w:val="%7."/>
      <w:lvlJc w:val="left"/>
      <w:pPr>
        <w:ind w:left="7640" w:hanging="360"/>
      </w:pPr>
    </w:lvl>
    <w:lvl w:ilvl="7" w:tplc="40090019" w:tentative="1">
      <w:start w:val="1"/>
      <w:numFmt w:val="lowerLetter"/>
      <w:lvlText w:val="%8."/>
      <w:lvlJc w:val="left"/>
      <w:pPr>
        <w:ind w:left="8360" w:hanging="360"/>
      </w:pPr>
    </w:lvl>
    <w:lvl w:ilvl="8" w:tplc="4009001B" w:tentative="1">
      <w:start w:val="1"/>
      <w:numFmt w:val="lowerRoman"/>
      <w:lvlText w:val="%9."/>
      <w:lvlJc w:val="right"/>
      <w:pPr>
        <w:ind w:left="9080" w:hanging="180"/>
      </w:pPr>
    </w:lvl>
  </w:abstractNum>
  <w:abstractNum w:abstractNumId="12" w15:restartNumberingAfterBreak="0">
    <w:nsid w:val="0722592C"/>
    <w:multiLevelType w:val="hybridMultilevel"/>
    <w:tmpl w:val="645691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5E5D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A5F6721"/>
    <w:multiLevelType w:val="hybridMultilevel"/>
    <w:tmpl w:val="68DC3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0D212F5"/>
    <w:multiLevelType w:val="hybridMultilevel"/>
    <w:tmpl w:val="CBCE3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C7B6CA1"/>
    <w:multiLevelType w:val="hybridMultilevel"/>
    <w:tmpl w:val="5C3851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65C413B"/>
    <w:multiLevelType w:val="hybridMultilevel"/>
    <w:tmpl w:val="8CA28B7C"/>
    <w:lvl w:ilvl="0" w:tplc="4009000F">
      <w:start w:val="1"/>
      <w:numFmt w:val="decimal"/>
      <w:lvlText w:val="%1."/>
      <w:lvlJc w:val="left"/>
      <w:pPr>
        <w:ind w:left="3320" w:hanging="360"/>
      </w:pPr>
    </w:lvl>
    <w:lvl w:ilvl="1" w:tplc="40090019" w:tentative="1">
      <w:start w:val="1"/>
      <w:numFmt w:val="lowerLetter"/>
      <w:lvlText w:val="%2."/>
      <w:lvlJc w:val="left"/>
      <w:pPr>
        <w:ind w:left="4040" w:hanging="360"/>
      </w:pPr>
    </w:lvl>
    <w:lvl w:ilvl="2" w:tplc="4009001B" w:tentative="1">
      <w:start w:val="1"/>
      <w:numFmt w:val="lowerRoman"/>
      <w:lvlText w:val="%3."/>
      <w:lvlJc w:val="right"/>
      <w:pPr>
        <w:ind w:left="4760" w:hanging="180"/>
      </w:pPr>
    </w:lvl>
    <w:lvl w:ilvl="3" w:tplc="4009000F" w:tentative="1">
      <w:start w:val="1"/>
      <w:numFmt w:val="decimal"/>
      <w:lvlText w:val="%4."/>
      <w:lvlJc w:val="left"/>
      <w:pPr>
        <w:ind w:left="5480" w:hanging="360"/>
      </w:pPr>
    </w:lvl>
    <w:lvl w:ilvl="4" w:tplc="40090019" w:tentative="1">
      <w:start w:val="1"/>
      <w:numFmt w:val="lowerLetter"/>
      <w:lvlText w:val="%5."/>
      <w:lvlJc w:val="left"/>
      <w:pPr>
        <w:ind w:left="6200" w:hanging="360"/>
      </w:pPr>
    </w:lvl>
    <w:lvl w:ilvl="5" w:tplc="4009001B" w:tentative="1">
      <w:start w:val="1"/>
      <w:numFmt w:val="lowerRoman"/>
      <w:lvlText w:val="%6."/>
      <w:lvlJc w:val="right"/>
      <w:pPr>
        <w:ind w:left="6920" w:hanging="180"/>
      </w:pPr>
    </w:lvl>
    <w:lvl w:ilvl="6" w:tplc="4009000F" w:tentative="1">
      <w:start w:val="1"/>
      <w:numFmt w:val="decimal"/>
      <w:lvlText w:val="%7."/>
      <w:lvlJc w:val="left"/>
      <w:pPr>
        <w:ind w:left="7640" w:hanging="360"/>
      </w:pPr>
    </w:lvl>
    <w:lvl w:ilvl="7" w:tplc="40090019" w:tentative="1">
      <w:start w:val="1"/>
      <w:numFmt w:val="lowerLetter"/>
      <w:lvlText w:val="%8."/>
      <w:lvlJc w:val="left"/>
      <w:pPr>
        <w:ind w:left="8360" w:hanging="360"/>
      </w:pPr>
    </w:lvl>
    <w:lvl w:ilvl="8" w:tplc="4009001B" w:tentative="1">
      <w:start w:val="1"/>
      <w:numFmt w:val="lowerRoman"/>
      <w:lvlText w:val="%9."/>
      <w:lvlJc w:val="right"/>
      <w:pPr>
        <w:ind w:left="9080" w:hanging="180"/>
      </w:p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58B45AC"/>
    <w:multiLevelType w:val="hybridMultilevel"/>
    <w:tmpl w:val="29002C62"/>
    <w:lvl w:ilvl="0" w:tplc="4009000F">
      <w:start w:val="1"/>
      <w:numFmt w:val="decimal"/>
      <w:lvlText w:val="%1."/>
      <w:lvlJc w:val="left"/>
      <w:pPr>
        <w:ind w:left="3320" w:hanging="360"/>
      </w:pPr>
    </w:lvl>
    <w:lvl w:ilvl="1" w:tplc="40090019" w:tentative="1">
      <w:start w:val="1"/>
      <w:numFmt w:val="lowerLetter"/>
      <w:lvlText w:val="%2."/>
      <w:lvlJc w:val="left"/>
      <w:pPr>
        <w:ind w:left="4040" w:hanging="360"/>
      </w:pPr>
    </w:lvl>
    <w:lvl w:ilvl="2" w:tplc="4009001B" w:tentative="1">
      <w:start w:val="1"/>
      <w:numFmt w:val="lowerRoman"/>
      <w:lvlText w:val="%3."/>
      <w:lvlJc w:val="right"/>
      <w:pPr>
        <w:ind w:left="4760" w:hanging="180"/>
      </w:pPr>
    </w:lvl>
    <w:lvl w:ilvl="3" w:tplc="4009000F" w:tentative="1">
      <w:start w:val="1"/>
      <w:numFmt w:val="decimal"/>
      <w:lvlText w:val="%4."/>
      <w:lvlJc w:val="left"/>
      <w:pPr>
        <w:ind w:left="5480" w:hanging="360"/>
      </w:pPr>
    </w:lvl>
    <w:lvl w:ilvl="4" w:tplc="40090019" w:tentative="1">
      <w:start w:val="1"/>
      <w:numFmt w:val="lowerLetter"/>
      <w:lvlText w:val="%5."/>
      <w:lvlJc w:val="left"/>
      <w:pPr>
        <w:ind w:left="6200" w:hanging="360"/>
      </w:pPr>
    </w:lvl>
    <w:lvl w:ilvl="5" w:tplc="4009001B" w:tentative="1">
      <w:start w:val="1"/>
      <w:numFmt w:val="lowerRoman"/>
      <w:lvlText w:val="%6."/>
      <w:lvlJc w:val="right"/>
      <w:pPr>
        <w:ind w:left="6920" w:hanging="180"/>
      </w:pPr>
    </w:lvl>
    <w:lvl w:ilvl="6" w:tplc="4009000F" w:tentative="1">
      <w:start w:val="1"/>
      <w:numFmt w:val="decimal"/>
      <w:lvlText w:val="%7."/>
      <w:lvlJc w:val="left"/>
      <w:pPr>
        <w:ind w:left="7640" w:hanging="360"/>
      </w:pPr>
    </w:lvl>
    <w:lvl w:ilvl="7" w:tplc="40090019" w:tentative="1">
      <w:start w:val="1"/>
      <w:numFmt w:val="lowerLetter"/>
      <w:lvlText w:val="%8."/>
      <w:lvlJc w:val="left"/>
      <w:pPr>
        <w:ind w:left="8360" w:hanging="360"/>
      </w:pPr>
    </w:lvl>
    <w:lvl w:ilvl="8" w:tplc="4009001B" w:tentative="1">
      <w:start w:val="1"/>
      <w:numFmt w:val="lowerRoman"/>
      <w:lvlText w:val="%9."/>
      <w:lvlJc w:val="right"/>
      <w:pPr>
        <w:ind w:left="9080" w:hanging="180"/>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0277EF"/>
    <w:multiLevelType w:val="hybridMultilevel"/>
    <w:tmpl w:val="E1E0E3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F840BD"/>
    <w:multiLevelType w:val="hybridMultilevel"/>
    <w:tmpl w:val="CB865224"/>
    <w:lvl w:ilvl="0" w:tplc="40090001">
      <w:start w:val="1"/>
      <w:numFmt w:val="bullet"/>
      <w:lvlText w:val=""/>
      <w:lvlJc w:val="left"/>
      <w:pPr>
        <w:ind w:left="3320" w:hanging="360"/>
      </w:pPr>
      <w:rPr>
        <w:rFonts w:ascii="Symbol" w:hAnsi="Symbol" w:hint="default"/>
      </w:rPr>
    </w:lvl>
    <w:lvl w:ilvl="1" w:tplc="40090003" w:tentative="1">
      <w:start w:val="1"/>
      <w:numFmt w:val="bullet"/>
      <w:lvlText w:val="o"/>
      <w:lvlJc w:val="left"/>
      <w:pPr>
        <w:ind w:left="4040" w:hanging="360"/>
      </w:pPr>
      <w:rPr>
        <w:rFonts w:ascii="Courier New" w:hAnsi="Courier New" w:cs="Courier New" w:hint="default"/>
      </w:rPr>
    </w:lvl>
    <w:lvl w:ilvl="2" w:tplc="40090005" w:tentative="1">
      <w:start w:val="1"/>
      <w:numFmt w:val="bullet"/>
      <w:lvlText w:val=""/>
      <w:lvlJc w:val="left"/>
      <w:pPr>
        <w:ind w:left="4760" w:hanging="360"/>
      </w:pPr>
      <w:rPr>
        <w:rFonts w:ascii="Wingdings" w:hAnsi="Wingdings" w:hint="default"/>
      </w:rPr>
    </w:lvl>
    <w:lvl w:ilvl="3" w:tplc="40090001" w:tentative="1">
      <w:start w:val="1"/>
      <w:numFmt w:val="bullet"/>
      <w:lvlText w:val=""/>
      <w:lvlJc w:val="left"/>
      <w:pPr>
        <w:ind w:left="5480" w:hanging="360"/>
      </w:pPr>
      <w:rPr>
        <w:rFonts w:ascii="Symbol" w:hAnsi="Symbol" w:hint="default"/>
      </w:rPr>
    </w:lvl>
    <w:lvl w:ilvl="4" w:tplc="40090003" w:tentative="1">
      <w:start w:val="1"/>
      <w:numFmt w:val="bullet"/>
      <w:lvlText w:val="o"/>
      <w:lvlJc w:val="left"/>
      <w:pPr>
        <w:ind w:left="6200" w:hanging="360"/>
      </w:pPr>
      <w:rPr>
        <w:rFonts w:ascii="Courier New" w:hAnsi="Courier New" w:cs="Courier New" w:hint="default"/>
      </w:rPr>
    </w:lvl>
    <w:lvl w:ilvl="5" w:tplc="40090005" w:tentative="1">
      <w:start w:val="1"/>
      <w:numFmt w:val="bullet"/>
      <w:lvlText w:val=""/>
      <w:lvlJc w:val="left"/>
      <w:pPr>
        <w:ind w:left="6920" w:hanging="360"/>
      </w:pPr>
      <w:rPr>
        <w:rFonts w:ascii="Wingdings" w:hAnsi="Wingdings" w:hint="default"/>
      </w:rPr>
    </w:lvl>
    <w:lvl w:ilvl="6" w:tplc="40090001" w:tentative="1">
      <w:start w:val="1"/>
      <w:numFmt w:val="bullet"/>
      <w:lvlText w:val=""/>
      <w:lvlJc w:val="left"/>
      <w:pPr>
        <w:ind w:left="7640" w:hanging="360"/>
      </w:pPr>
      <w:rPr>
        <w:rFonts w:ascii="Symbol" w:hAnsi="Symbol" w:hint="default"/>
      </w:rPr>
    </w:lvl>
    <w:lvl w:ilvl="7" w:tplc="40090003" w:tentative="1">
      <w:start w:val="1"/>
      <w:numFmt w:val="bullet"/>
      <w:lvlText w:val="o"/>
      <w:lvlJc w:val="left"/>
      <w:pPr>
        <w:ind w:left="8360" w:hanging="360"/>
      </w:pPr>
      <w:rPr>
        <w:rFonts w:ascii="Courier New" w:hAnsi="Courier New" w:cs="Courier New" w:hint="default"/>
      </w:rPr>
    </w:lvl>
    <w:lvl w:ilvl="8" w:tplc="40090005" w:tentative="1">
      <w:start w:val="1"/>
      <w:numFmt w:val="bullet"/>
      <w:lvlText w:val=""/>
      <w:lvlJc w:val="left"/>
      <w:pPr>
        <w:ind w:left="9080" w:hanging="360"/>
      </w:pPr>
      <w:rPr>
        <w:rFonts w:ascii="Wingdings" w:hAnsi="Wingdings" w:hint="default"/>
      </w:r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31224083">
    <w:abstractNumId w:val="26"/>
  </w:num>
  <w:num w:numId="2" w16cid:durableId="103038363">
    <w:abstractNumId w:val="15"/>
  </w:num>
  <w:num w:numId="3" w16cid:durableId="1982464113">
    <w:abstractNumId w:val="10"/>
  </w:num>
  <w:num w:numId="4" w16cid:durableId="327636453">
    <w:abstractNumId w:val="29"/>
  </w:num>
  <w:num w:numId="5" w16cid:durableId="244606358">
    <w:abstractNumId w:val="16"/>
  </w:num>
  <w:num w:numId="6" w16cid:durableId="676538289">
    <w:abstractNumId w:val="21"/>
  </w:num>
  <w:num w:numId="7" w16cid:durableId="29036837">
    <w:abstractNumId w:val="24"/>
  </w:num>
  <w:num w:numId="8" w16cid:durableId="874269022">
    <w:abstractNumId w:val="9"/>
  </w:num>
  <w:num w:numId="9" w16cid:durableId="1920745316">
    <w:abstractNumId w:val="7"/>
  </w:num>
  <w:num w:numId="10" w16cid:durableId="1642230076">
    <w:abstractNumId w:val="6"/>
  </w:num>
  <w:num w:numId="11" w16cid:durableId="1961378366">
    <w:abstractNumId w:val="5"/>
  </w:num>
  <w:num w:numId="12" w16cid:durableId="2056344239">
    <w:abstractNumId w:val="4"/>
  </w:num>
  <w:num w:numId="13" w16cid:durableId="455219270">
    <w:abstractNumId w:val="8"/>
  </w:num>
  <w:num w:numId="14" w16cid:durableId="1246264578">
    <w:abstractNumId w:val="3"/>
  </w:num>
  <w:num w:numId="15" w16cid:durableId="101651370">
    <w:abstractNumId w:val="2"/>
  </w:num>
  <w:num w:numId="16" w16cid:durableId="1720083564">
    <w:abstractNumId w:val="1"/>
  </w:num>
  <w:num w:numId="17" w16cid:durableId="96802323">
    <w:abstractNumId w:val="0"/>
  </w:num>
  <w:num w:numId="18" w16cid:durableId="1392845222">
    <w:abstractNumId w:val="18"/>
  </w:num>
  <w:num w:numId="19" w16cid:durableId="2013142835">
    <w:abstractNumId w:val="19"/>
  </w:num>
  <w:num w:numId="20" w16cid:durableId="1486584442">
    <w:abstractNumId w:val="27"/>
  </w:num>
  <w:num w:numId="21" w16cid:durableId="1608275384">
    <w:abstractNumId w:val="23"/>
  </w:num>
  <w:num w:numId="22" w16cid:durableId="306862487">
    <w:abstractNumId w:val="13"/>
  </w:num>
  <w:num w:numId="23" w16cid:durableId="2064867473">
    <w:abstractNumId w:val="32"/>
  </w:num>
  <w:num w:numId="24" w16cid:durableId="501313243">
    <w:abstractNumId w:val="17"/>
  </w:num>
  <w:num w:numId="25" w16cid:durableId="2117749417">
    <w:abstractNumId w:val="11"/>
  </w:num>
  <w:num w:numId="26" w16cid:durableId="1165051810">
    <w:abstractNumId w:val="28"/>
  </w:num>
  <w:num w:numId="27" w16cid:durableId="153493722">
    <w:abstractNumId w:val="31"/>
  </w:num>
  <w:num w:numId="28" w16cid:durableId="760250121">
    <w:abstractNumId w:val="25"/>
  </w:num>
  <w:num w:numId="29" w16cid:durableId="948970582">
    <w:abstractNumId w:val="20"/>
  </w:num>
  <w:num w:numId="30" w16cid:durableId="850069850">
    <w:abstractNumId w:val="30"/>
  </w:num>
  <w:num w:numId="31" w16cid:durableId="1343707456">
    <w:abstractNumId w:val="22"/>
  </w:num>
  <w:num w:numId="32" w16cid:durableId="545727476">
    <w:abstractNumId w:val="14"/>
  </w:num>
  <w:num w:numId="33" w16cid:durableId="14550955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ya Sada">
    <w15:presenceInfo w15:providerId="Windows Live" w15:userId="53b3b95707a1ba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ED"/>
    <w:rsid w:val="0003301F"/>
    <w:rsid w:val="000777B9"/>
    <w:rsid w:val="00104F42"/>
    <w:rsid w:val="001167F0"/>
    <w:rsid w:val="0015437A"/>
    <w:rsid w:val="001854C1"/>
    <w:rsid w:val="00196259"/>
    <w:rsid w:val="001A49FF"/>
    <w:rsid w:val="001C4DAC"/>
    <w:rsid w:val="001D7C1C"/>
    <w:rsid w:val="001E2724"/>
    <w:rsid w:val="001F1391"/>
    <w:rsid w:val="001F1D62"/>
    <w:rsid w:val="00200B63"/>
    <w:rsid w:val="00237054"/>
    <w:rsid w:val="002375AB"/>
    <w:rsid w:val="002560DE"/>
    <w:rsid w:val="002615D6"/>
    <w:rsid w:val="003471D0"/>
    <w:rsid w:val="00373F14"/>
    <w:rsid w:val="0039008D"/>
    <w:rsid w:val="003B4D45"/>
    <w:rsid w:val="003F24D8"/>
    <w:rsid w:val="003F315A"/>
    <w:rsid w:val="00400CC7"/>
    <w:rsid w:val="004072BA"/>
    <w:rsid w:val="00412C95"/>
    <w:rsid w:val="00426823"/>
    <w:rsid w:val="00444184"/>
    <w:rsid w:val="004610AA"/>
    <w:rsid w:val="00476C5F"/>
    <w:rsid w:val="004B5781"/>
    <w:rsid w:val="004D57DE"/>
    <w:rsid w:val="004D69D6"/>
    <w:rsid w:val="004F1D22"/>
    <w:rsid w:val="005505DE"/>
    <w:rsid w:val="00550701"/>
    <w:rsid w:val="005823A5"/>
    <w:rsid w:val="00592AB8"/>
    <w:rsid w:val="005A1FD2"/>
    <w:rsid w:val="005C2A01"/>
    <w:rsid w:val="005F29A4"/>
    <w:rsid w:val="00615428"/>
    <w:rsid w:val="00620C25"/>
    <w:rsid w:val="00633BD2"/>
    <w:rsid w:val="00643162"/>
    <w:rsid w:val="00645252"/>
    <w:rsid w:val="00652F2D"/>
    <w:rsid w:val="006A53BF"/>
    <w:rsid w:val="006A6DF6"/>
    <w:rsid w:val="006D3D74"/>
    <w:rsid w:val="006D7518"/>
    <w:rsid w:val="00745FC5"/>
    <w:rsid w:val="0075492F"/>
    <w:rsid w:val="007872EB"/>
    <w:rsid w:val="00793B3E"/>
    <w:rsid w:val="007B4979"/>
    <w:rsid w:val="0083049B"/>
    <w:rsid w:val="0083569A"/>
    <w:rsid w:val="00841781"/>
    <w:rsid w:val="0088258E"/>
    <w:rsid w:val="00890F48"/>
    <w:rsid w:val="008A277B"/>
    <w:rsid w:val="008C45EA"/>
    <w:rsid w:val="008D70A5"/>
    <w:rsid w:val="009243E0"/>
    <w:rsid w:val="00926C3B"/>
    <w:rsid w:val="009412A5"/>
    <w:rsid w:val="009703BE"/>
    <w:rsid w:val="00974686"/>
    <w:rsid w:val="009775EA"/>
    <w:rsid w:val="009B0DA6"/>
    <w:rsid w:val="009B62B1"/>
    <w:rsid w:val="009B6563"/>
    <w:rsid w:val="009E73B3"/>
    <w:rsid w:val="00A037BF"/>
    <w:rsid w:val="00A62E3E"/>
    <w:rsid w:val="00A62F98"/>
    <w:rsid w:val="00A700B4"/>
    <w:rsid w:val="00A72397"/>
    <w:rsid w:val="00A9204E"/>
    <w:rsid w:val="00AB0552"/>
    <w:rsid w:val="00AB3DA4"/>
    <w:rsid w:val="00AD2593"/>
    <w:rsid w:val="00AF1BBD"/>
    <w:rsid w:val="00AF29DE"/>
    <w:rsid w:val="00B26300"/>
    <w:rsid w:val="00B26B7D"/>
    <w:rsid w:val="00B6293C"/>
    <w:rsid w:val="00B66CAA"/>
    <w:rsid w:val="00B70361"/>
    <w:rsid w:val="00BA575E"/>
    <w:rsid w:val="00BD2896"/>
    <w:rsid w:val="00BD2A49"/>
    <w:rsid w:val="00BE4CBD"/>
    <w:rsid w:val="00C17DE6"/>
    <w:rsid w:val="00C219DF"/>
    <w:rsid w:val="00C32041"/>
    <w:rsid w:val="00C5288E"/>
    <w:rsid w:val="00C64BF3"/>
    <w:rsid w:val="00C70A6F"/>
    <w:rsid w:val="00C7114E"/>
    <w:rsid w:val="00C84F66"/>
    <w:rsid w:val="00C942D3"/>
    <w:rsid w:val="00CD401C"/>
    <w:rsid w:val="00CF3281"/>
    <w:rsid w:val="00CF4E31"/>
    <w:rsid w:val="00CF691F"/>
    <w:rsid w:val="00D1311B"/>
    <w:rsid w:val="00D21050"/>
    <w:rsid w:val="00D86C8D"/>
    <w:rsid w:val="00D94F96"/>
    <w:rsid w:val="00DA36F9"/>
    <w:rsid w:val="00DA592E"/>
    <w:rsid w:val="00DC510D"/>
    <w:rsid w:val="00DC75FD"/>
    <w:rsid w:val="00DE3F72"/>
    <w:rsid w:val="00E12B70"/>
    <w:rsid w:val="00E12EBD"/>
    <w:rsid w:val="00E640D3"/>
    <w:rsid w:val="00E9484D"/>
    <w:rsid w:val="00EA2AED"/>
    <w:rsid w:val="00EA2B62"/>
    <w:rsid w:val="00EC7FBA"/>
    <w:rsid w:val="00F0380B"/>
    <w:rsid w:val="00F16DE2"/>
    <w:rsid w:val="00F355B4"/>
    <w:rsid w:val="00F83656"/>
    <w:rsid w:val="00F90338"/>
    <w:rsid w:val="00FA4B22"/>
    <w:rsid w:val="00FA5AE1"/>
    <w:rsid w:val="00FC7A13"/>
    <w:rsid w:val="00FE686A"/>
    <w:rsid w:val="0B098222"/>
    <w:rsid w:val="0F898406"/>
    <w:rsid w:val="11E3C7AB"/>
    <w:rsid w:val="14C108C2"/>
    <w:rsid w:val="1BC6EA0C"/>
    <w:rsid w:val="1CBB6567"/>
    <w:rsid w:val="23C9DC95"/>
    <w:rsid w:val="28B10140"/>
    <w:rsid w:val="3000522F"/>
    <w:rsid w:val="301E0D18"/>
    <w:rsid w:val="3535DDB2"/>
    <w:rsid w:val="3E2C605D"/>
    <w:rsid w:val="4258F302"/>
    <w:rsid w:val="47CD1C80"/>
    <w:rsid w:val="4A273673"/>
    <w:rsid w:val="4D7533EC"/>
    <w:rsid w:val="4DF63825"/>
    <w:rsid w:val="51BE1FB9"/>
    <w:rsid w:val="589174D6"/>
    <w:rsid w:val="61BD6B87"/>
    <w:rsid w:val="67B76C1A"/>
    <w:rsid w:val="6861A592"/>
    <w:rsid w:val="7062076A"/>
    <w:rsid w:val="71198A42"/>
    <w:rsid w:val="71EFF6F3"/>
    <w:rsid w:val="764134ED"/>
    <w:rsid w:val="7B9DFC76"/>
    <w:rsid w:val="7E9FE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308C"/>
  <w15:chartTrackingRefBased/>
  <w15:docId w15:val="{250B7D19-D147-4DF3-97B0-088E7260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A277B"/>
    <w:pPr>
      <w:ind w:left="720"/>
      <w:contextualSpacing/>
    </w:pPr>
  </w:style>
  <w:style w:type="table" w:styleId="TableGrid">
    <w:name w:val="Table Grid"/>
    <w:basedOn w:val="TableNormal"/>
    <w:uiPriority w:val="59"/>
    <w:rsid w:val="00B6293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BD2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ya\AppData\Local\Microsoft\Office\16.0\DTS\en-IN%7b56FA9D85-9C45-4DBB-A1A3-8C311A451669%7d\%7b6D71BD0A-D651-4B89-9753-5E96F75A6A4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23B807-E9FC-4AF3-9C1E-801C91BDB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{6D71BD0A-D651-4B89-9753-5E96F75A6A4D}tf02786999_win32</Template>
  <TotalTime>2</TotalTime>
  <Pages>10</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Sada</dc:creator>
  <cp:keywords/>
  <dc:description/>
  <cp:lastModifiedBy>ANU DEEPIKA GUBBALA</cp:lastModifiedBy>
  <cp:revision>2</cp:revision>
  <dcterms:created xsi:type="dcterms:W3CDTF">2023-09-24T09:52:00Z</dcterms:created>
  <dcterms:modified xsi:type="dcterms:W3CDTF">2023-09-24T09:52:00Z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